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AE68B" w14:textId="77777777" w:rsidR="000D3262" w:rsidRPr="00234948" w:rsidRDefault="000D3262" w:rsidP="0009683A">
      <w:pPr>
        <w:spacing w:line="360" w:lineRule="auto"/>
        <w:jc w:val="both"/>
        <w:rPr>
          <w:rFonts w:ascii="Arial" w:hAnsi="Arial" w:cs="Arial"/>
          <w:b/>
          <w:bCs/>
          <w:sz w:val="72"/>
          <w:szCs w:val="72"/>
          <w:lang w:val="es-MX"/>
        </w:rPr>
      </w:pPr>
    </w:p>
    <w:p w14:paraId="1D98BF0D" w14:textId="77777777" w:rsidR="000D3262" w:rsidRPr="00234948" w:rsidRDefault="000D3262" w:rsidP="0009683A">
      <w:pPr>
        <w:spacing w:line="360" w:lineRule="auto"/>
        <w:jc w:val="both"/>
        <w:rPr>
          <w:rFonts w:ascii="Arial" w:hAnsi="Arial" w:cs="Arial"/>
          <w:b/>
          <w:bCs/>
          <w:sz w:val="72"/>
          <w:szCs w:val="72"/>
          <w:lang w:val="es-MX"/>
        </w:rPr>
      </w:pPr>
    </w:p>
    <w:p w14:paraId="22DB5C01" w14:textId="7E814FE1" w:rsidR="000D3262" w:rsidRDefault="000D3262" w:rsidP="00D91184">
      <w:pPr>
        <w:spacing w:line="360" w:lineRule="auto"/>
        <w:jc w:val="center"/>
        <w:rPr>
          <w:rFonts w:ascii="Arial" w:hAnsi="Arial" w:cs="Arial"/>
          <w:b/>
          <w:bCs/>
          <w:sz w:val="72"/>
          <w:szCs w:val="72"/>
          <w:lang w:val="es-MX"/>
        </w:rPr>
      </w:pPr>
      <w:r w:rsidRPr="00234948">
        <w:rPr>
          <w:rFonts w:ascii="Arial" w:hAnsi="Arial" w:cs="Arial"/>
          <w:b/>
          <w:bCs/>
          <w:sz w:val="72"/>
          <w:szCs w:val="72"/>
          <w:lang w:val="es-MX"/>
        </w:rPr>
        <w:t>Plataforma Integral de gestión de clientes y ordenes de transporte.</w:t>
      </w:r>
    </w:p>
    <w:p w14:paraId="25A37782" w14:textId="77777777" w:rsidR="00D91184" w:rsidRPr="00234948" w:rsidRDefault="00D91184" w:rsidP="00D91184">
      <w:pPr>
        <w:spacing w:line="360" w:lineRule="auto"/>
        <w:jc w:val="center"/>
        <w:rPr>
          <w:rFonts w:ascii="Arial" w:hAnsi="Arial" w:cs="Arial"/>
          <w:lang w:val="es-MX"/>
        </w:rPr>
      </w:pPr>
    </w:p>
    <w:p w14:paraId="54655A72" w14:textId="77777777" w:rsidR="000D3262" w:rsidRDefault="000D3262" w:rsidP="0009683A">
      <w:pPr>
        <w:spacing w:line="360" w:lineRule="auto"/>
        <w:jc w:val="both"/>
        <w:rPr>
          <w:rFonts w:ascii="Arial" w:hAnsi="Arial" w:cs="Arial"/>
          <w:lang w:val="es-MX"/>
        </w:rPr>
      </w:pPr>
    </w:p>
    <w:p w14:paraId="46A1D9DC" w14:textId="77777777" w:rsidR="00234948" w:rsidRDefault="00234948" w:rsidP="0009683A">
      <w:pPr>
        <w:spacing w:line="360" w:lineRule="auto"/>
        <w:jc w:val="both"/>
        <w:rPr>
          <w:rFonts w:ascii="Arial" w:hAnsi="Arial" w:cs="Arial"/>
          <w:lang w:val="es-MX"/>
        </w:rPr>
      </w:pPr>
    </w:p>
    <w:p w14:paraId="2339C033" w14:textId="77777777" w:rsidR="00234948" w:rsidRPr="00234948" w:rsidRDefault="00234948" w:rsidP="0009683A">
      <w:pPr>
        <w:spacing w:line="360" w:lineRule="auto"/>
        <w:jc w:val="both"/>
        <w:rPr>
          <w:rFonts w:ascii="Arial" w:hAnsi="Arial" w:cs="Arial"/>
          <w:lang w:val="es-MX"/>
        </w:rPr>
      </w:pPr>
    </w:p>
    <w:p w14:paraId="4F4B9736" w14:textId="77777777" w:rsidR="000D3262" w:rsidRPr="00234948" w:rsidRDefault="000D3262" w:rsidP="0009683A">
      <w:pPr>
        <w:spacing w:line="360" w:lineRule="auto"/>
        <w:jc w:val="both"/>
        <w:rPr>
          <w:rFonts w:ascii="Arial" w:hAnsi="Arial" w:cs="Arial"/>
          <w:lang w:val="es-MX"/>
        </w:rPr>
      </w:pPr>
    </w:p>
    <w:p w14:paraId="21F4DD9E" w14:textId="77777777" w:rsidR="000D3262" w:rsidRPr="00234948" w:rsidRDefault="000D3262" w:rsidP="0009683A">
      <w:pPr>
        <w:spacing w:line="360" w:lineRule="auto"/>
        <w:jc w:val="both"/>
        <w:rPr>
          <w:rFonts w:ascii="Arial" w:hAnsi="Arial" w:cs="Arial"/>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
        <w:gridCol w:w="6423"/>
      </w:tblGrid>
      <w:tr w:rsidR="000D3262" w:rsidRPr="00234948" w14:paraId="4AA2BD65" w14:textId="77777777" w:rsidTr="002A2333">
        <w:tc>
          <w:tcPr>
            <w:tcW w:w="1980" w:type="dxa"/>
          </w:tcPr>
          <w:p w14:paraId="49E6B88F"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Integrantes</w:t>
            </w:r>
          </w:p>
        </w:tc>
        <w:tc>
          <w:tcPr>
            <w:tcW w:w="425" w:type="dxa"/>
          </w:tcPr>
          <w:p w14:paraId="33432EB3"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w:t>
            </w:r>
          </w:p>
        </w:tc>
        <w:tc>
          <w:tcPr>
            <w:tcW w:w="6423" w:type="dxa"/>
          </w:tcPr>
          <w:p w14:paraId="33636052"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Martín Hidalgo</w:t>
            </w:r>
          </w:p>
          <w:p w14:paraId="0672F4B9"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Jonatan Sandoval</w:t>
            </w:r>
          </w:p>
          <w:p w14:paraId="032302E6"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Vanessa Salazar</w:t>
            </w:r>
          </w:p>
          <w:p w14:paraId="7132F30A" w14:textId="77777777" w:rsidR="000D3262" w:rsidRPr="00234948" w:rsidRDefault="000D3262" w:rsidP="0009683A">
            <w:pPr>
              <w:spacing w:line="360" w:lineRule="auto"/>
              <w:jc w:val="both"/>
              <w:rPr>
                <w:rFonts w:ascii="Arial" w:hAnsi="Arial" w:cs="Arial"/>
                <w:lang w:val="es-MX"/>
              </w:rPr>
            </w:pPr>
          </w:p>
        </w:tc>
      </w:tr>
      <w:tr w:rsidR="000D3262" w:rsidRPr="00234948" w14:paraId="1452EB2B" w14:textId="77777777" w:rsidTr="002A2333">
        <w:tc>
          <w:tcPr>
            <w:tcW w:w="1980" w:type="dxa"/>
          </w:tcPr>
          <w:p w14:paraId="6048B8B6"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Carrera</w:t>
            </w:r>
          </w:p>
        </w:tc>
        <w:tc>
          <w:tcPr>
            <w:tcW w:w="425" w:type="dxa"/>
          </w:tcPr>
          <w:p w14:paraId="60E302F8"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w:t>
            </w:r>
          </w:p>
        </w:tc>
        <w:tc>
          <w:tcPr>
            <w:tcW w:w="6423" w:type="dxa"/>
          </w:tcPr>
          <w:p w14:paraId="7FF5D0A9"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Ingeniería en informática</w:t>
            </w:r>
          </w:p>
        </w:tc>
      </w:tr>
      <w:tr w:rsidR="000D3262" w:rsidRPr="00234948" w14:paraId="46A7A5E0" w14:textId="77777777" w:rsidTr="002A2333">
        <w:tc>
          <w:tcPr>
            <w:tcW w:w="1980" w:type="dxa"/>
          </w:tcPr>
          <w:p w14:paraId="4C148931"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Profesor</w:t>
            </w:r>
          </w:p>
        </w:tc>
        <w:tc>
          <w:tcPr>
            <w:tcW w:w="425" w:type="dxa"/>
          </w:tcPr>
          <w:p w14:paraId="4ADFFBF6"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w:t>
            </w:r>
          </w:p>
        </w:tc>
        <w:tc>
          <w:tcPr>
            <w:tcW w:w="6423" w:type="dxa"/>
          </w:tcPr>
          <w:p w14:paraId="0DD1DA12"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Jonathan Lopez Acevedo</w:t>
            </w:r>
          </w:p>
        </w:tc>
      </w:tr>
      <w:tr w:rsidR="000D3262" w:rsidRPr="00234948" w14:paraId="6A0CA93A" w14:textId="77777777" w:rsidTr="00234948">
        <w:trPr>
          <w:trHeight w:val="95"/>
        </w:trPr>
        <w:tc>
          <w:tcPr>
            <w:tcW w:w="1980" w:type="dxa"/>
          </w:tcPr>
          <w:p w14:paraId="28936B34"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Fecha de entrega</w:t>
            </w:r>
          </w:p>
        </w:tc>
        <w:tc>
          <w:tcPr>
            <w:tcW w:w="425" w:type="dxa"/>
          </w:tcPr>
          <w:p w14:paraId="3A8461CA"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w:t>
            </w:r>
          </w:p>
        </w:tc>
        <w:tc>
          <w:tcPr>
            <w:tcW w:w="6423" w:type="dxa"/>
          </w:tcPr>
          <w:p w14:paraId="03A84932" w14:textId="77777777" w:rsidR="000D3262" w:rsidRPr="00234948" w:rsidRDefault="000D3262" w:rsidP="0009683A">
            <w:pPr>
              <w:spacing w:line="360" w:lineRule="auto"/>
              <w:jc w:val="both"/>
              <w:rPr>
                <w:rFonts w:ascii="Arial" w:hAnsi="Arial" w:cs="Arial"/>
                <w:lang w:val="es-MX"/>
              </w:rPr>
            </w:pPr>
            <w:r w:rsidRPr="00234948">
              <w:rPr>
                <w:rFonts w:ascii="Arial" w:hAnsi="Arial" w:cs="Arial"/>
                <w:lang w:val="es-MX"/>
              </w:rPr>
              <w:t>Diciembre 2024</w:t>
            </w:r>
          </w:p>
        </w:tc>
      </w:tr>
    </w:tbl>
    <w:p w14:paraId="0C885C86" w14:textId="77777777" w:rsidR="00725CFB" w:rsidRPr="00234948" w:rsidRDefault="00725CFB" w:rsidP="0009683A">
      <w:pPr>
        <w:spacing w:line="360" w:lineRule="auto"/>
        <w:jc w:val="both"/>
        <w:rPr>
          <w:rFonts w:ascii="Arial" w:hAnsi="Arial" w:cs="Arial"/>
        </w:rPr>
      </w:pPr>
    </w:p>
    <w:p w14:paraId="2C03B916" w14:textId="77777777" w:rsidR="000D3262" w:rsidRPr="00234948" w:rsidRDefault="000D3262" w:rsidP="0009683A">
      <w:pPr>
        <w:spacing w:line="360" w:lineRule="auto"/>
        <w:jc w:val="both"/>
        <w:rPr>
          <w:rFonts w:ascii="Arial" w:hAnsi="Arial" w:cs="Arial"/>
        </w:rPr>
      </w:pPr>
    </w:p>
    <w:p w14:paraId="220CAFC7" w14:textId="77777777" w:rsidR="000D3262" w:rsidRPr="00234948" w:rsidRDefault="000D3262" w:rsidP="0009683A">
      <w:pPr>
        <w:spacing w:line="360" w:lineRule="auto"/>
        <w:jc w:val="both"/>
        <w:rPr>
          <w:rFonts w:ascii="Arial" w:hAnsi="Arial" w:cs="Arial"/>
        </w:rPr>
      </w:pPr>
    </w:p>
    <w:p w14:paraId="3B8C2525" w14:textId="3D521245" w:rsidR="000D3262" w:rsidRPr="00242C52" w:rsidRDefault="00234948" w:rsidP="0009683A">
      <w:pPr>
        <w:spacing w:line="360" w:lineRule="auto"/>
        <w:jc w:val="both"/>
        <w:rPr>
          <w:rFonts w:ascii="Arial" w:hAnsi="Arial" w:cs="Arial"/>
          <w:sz w:val="28"/>
          <w:szCs w:val="28"/>
        </w:rPr>
      </w:pPr>
      <w:r w:rsidRPr="00242C52">
        <w:rPr>
          <w:rFonts w:ascii="Arial" w:hAnsi="Arial" w:cs="Arial"/>
          <w:sz w:val="28"/>
          <w:szCs w:val="28"/>
        </w:rPr>
        <w:t>Índice</w:t>
      </w:r>
    </w:p>
    <w:sdt>
      <w:sdtPr>
        <w:rPr>
          <w:rFonts w:asciiTheme="minorHAnsi" w:eastAsiaTheme="minorHAnsi" w:hAnsiTheme="minorHAnsi" w:cstheme="minorBidi"/>
          <w:color w:val="auto"/>
          <w:kern w:val="2"/>
          <w:sz w:val="22"/>
          <w:szCs w:val="22"/>
          <w:lang w:val="es-ES" w:eastAsia="en-US"/>
          <w14:ligatures w14:val="standardContextual"/>
        </w:rPr>
        <w:id w:val="-1616433873"/>
        <w:docPartObj>
          <w:docPartGallery w:val="Table of Contents"/>
          <w:docPartUnique/>
        </w:docPartObj>
      </w:sdtPr>
      <w:sdtEndPr>
        <w:rPr>
          <w:b/>
          <w:bCs/>
        </w:rPr>
      </w:sdtEndPr>
      <w:sdtContent>
        <w:p w14:paraId="659CBAF2" w14:textId="78B4EC24" w:rsidR="00234948" w:rsidRPr="00242C52" w:rsidRDefault="00234948" w:rsidP="0009683A">
          <w:pPr>
            <w:pStyle w:val="TtuloTDC"/>
            <w:spacing w:line="360" w:lineRule="auto"/>
            <w:jc w:val="both"/>
            <w:rPr>
              <w:rFonts w:ascii="Arial" w:hAnsi="Arial" w:cs="Arial"/>
              <w:sz w:val="24"/>
              <w:szCs w:val="24"/>
            </w:rPr>
          </w:pPr>
          <w:r w:rsidRPr="00242C52">
            <w:rPr>
              <w:rFonts w:ascii="Arial" w:hAnsi="Arial" w:cs="Arial"/>
              <w:sz w:val="24"/>
              <w:szCs w:val="24"/>
              <w:lang w:val="es-ES"/>
            </w:rPr>
            <w:t>Contenido</w:t>
          </w:r>
        </w:p>
        <w:p w14:paraId="009220DE" w14:textId="7B4E7F98" w:rsidR="0040449B" w:rsidRDefault="00234948">
          <w:pPr>
            <w:pStyle w:val="TDC1"/>
            <w:tabs>
              <w:tab w:val="right" w:leader="dot" w:pos="8828"/>
            </w:tabs>
            <w:rPr>
              <w:rFonts w:eastAsiaTheme="minorEastAsia"/>
              <w:noProof/>
              <w:sz w:val="24"/>
              <w:szCs w:val="24"/>
              <w:lang w:eastAsia="es-CL"/>
            </w:rPr>
          </w:pPr>
          <w:r w:rsidRPr="00242C52">
            <w:rPr>
              <w:rFonts w:ascii="Arial" w:hAnsi="Arial" w:cs="Arial"/>
              <w:color w:val="0E2841" w:themeColor="text2"/>
              <w:sz w:val="24"/>
              <w:szCs w:val="24"/>
            </w:rPr>
            <w:fldChar w:fldCharType="begin"/>
          </w:r>
          <w:r w:rsidRPr="00242C52">
            <w:rPr>
              <w:rFonts w:ascii="Arial" w:hAnsi="Arial" w:cs="Arial"/>
              <w:color w:val="0E2841" w:themeColor="text2"/>
              <w:sz w:val="24"/>
              <w:szCs w:val="24"/>
            </w:rPr>
            <w:instrText xml:space="preserve"> TOC \o "1-3" \h \z \u </w:instrText>
          </w:r>
          <w:r w:rsidRPr="00242C52">
            <w:rPr>
              <w:rFonts w:ascii="Arial" w:hAnsi="Arial" w:cs="Arial"/>
              <w:color w:val="0E2841" w:themeColor="text2"/>
              <w:sz w:val="24"/>
              <w:szCs w:val="24"/>
            </w:rPr>
            <w:fldChar w:fldCharType="separate"/>
          </w:r>
          <w:hyperlink w:anchor="_Toc182731739" w:history="1">
            <w:r w:rsidR="0040449B" w:rsidRPr="009721F1">
              <w:rPr>
                <w:rStyle w:val="Hipervnculo"/>
                <w:noProof/>
              </w:rPr>
              <w:t>Resumen ejecutivo (español)</w:t>
            </w:r>
            <w:r w:rsidR="0040449B">
              <w:rPr>
                <w:noProof/>
                <w:webHidden/>
              </w:rPr>
              <w:tab/>
            </w:r>
            <w:r w:rsidR="0040449B">
              <w:rPr>
                <w:noProof/>
                <w:webHidden/>
              </w:rPr>
              <w:fldChar w:fldCharType="begin"/>
            </w:r>
            <w:r w:rsidR="0040449B">
              <w:rPr>
                <w:noProof/>
                <w:webHidden/>
              </w:rPr>
              <w:instrText xml:space="preserve"> PAGEREF _Toc182731739 \h </w:instrText>
            </w:r>
            <w:r w:rsidR="0040449B">
              <w:rPr>
                <w:noProof/>
                <w:webHidden/>
              </w:rPr>
            </w:r>
            <w:r w:rsidR="0040449B">
              <w:rPr>
                <w:noProof/>
                <w:webHidden/>
              </w:rPr>
              <w:fldChar w:fldCharType="separate"/>
            </w:r>
            <w:r w:rsidR="0040449B">
              <w:rPr>
                <w:noProof/>
                <w:webHidden/>
              </w:rPr>
              <w:t>3</w:t>
            </w:r>
            <w:r w:rsidR="0040449B">
              <w:rPr>
                <w:noProof/>
                <w:webHidden/>
              </w:rPr>
              <w:fldChar w:fldCharType="end"/>
            </w:r>
          </w:hyperlink>
        </w:p>
        <w:p w14:paraId="010384DF" w14:textId="71219195" w:rsidR="0040449B" w:rsidRDefault="0040449B">
          <w:pPr>
            <w:pStyle w:val="TDC1"/>
            <w:tabs>
              <w:tab w:val="right" w:leader="dot" w:pos="8828"/>
            </w:tabs>
            <w:rPr>
              <w:rFonts w:eastAsiaTheme="minorEastAsia"/>
              <w:noProof/>
              <w:sz w:val="24"/>
              <w:szCs w:val="24"/>
              <w:lang w:eastAsia="es-CL"/>
            </w:rPr>
          </w:pPr>
          <w:hyperlink w:anchor="_Toc182731740" w:history="1">
            <w:r w:rsidRPr="009721F1">
              <w:rPr>
                <w:rStyle w:val="Hipervnculo"/>
                <w:noProof/>
              </w:rPr>
              <w:t>Resumen ejecutivo (Ingles)</w:t>
            </w:r>
            <w:r>
              <w:rPr>
                <w:noProof/>
                <w:webHidden/>
              </w:rPr>
              <w:tab/>
            </w:r>
            <w:r>
              <w:rPr>
                <w:noProof/>
                <w:webHidden/>
              </w:rPr>
              <w:fldChar w:fldCharType="begin"/>
            </w:r>
            <w:r>
              <w:rPr>
                <w:noProof/>
                <w:webHidden/>
              </w:rPr>
              <w:instrText xml:space="preserve"> PAGEREF _Toc182731740 \h </w:instrText>
            </w:r>
            <w:r>
              <w:rPr>
                <w:noProof/>
                <w:webHidden/>
              </w:rPr>
            </w:r>
            <w:r>
              <w:rPr>
                <w:noProof/>
                <w:webHidden/>
              </w:rPr>
              <w:fldChar w:fldCharType="separate"/>
            </w:r>
            <w:r>
              <w:rPr>
                <w:noProof/>
                <w:webHidden/>
              </w:rPr>
              <w:t>3</w:t>
            </w:r>
            <w:r>
              <w:rPr>
                <w:noProof/>
                <w:webHidden/>
              </w:rPr>
              <w:fldChar w:fldCharType="end"/>
            </w:r>
          </w:hyperlink>
        </w:p>
        <w:p w14:paraId="7F0D1688" w14:textId="7B70FF52" w:rsidR="0040449B" w:rsidRDefault="0040449B">
          <w:pPr>
            <w:pStyle w:val="TDC1"/>
            <w:tabs>
              <w:tab w:val="right" w:leader="dot" w:pos="8828"/>
            </w:tabs>
            <w:rPr>
              <w:rFonts w:eastAsiaTheme="minorEastAsia"/>
              <w:noProof/>
              <w:sz w:val="24"/>
              <w:szCs w:val="24"/>
              <w:lang w:eastAsia="es-CL"/>
            </w:rPr>
          </w:pPr>
          <w:hyperlink w:anchor="_Toc182731741" w:history="1">
            <w:r w:rsidRPr="009721F1">
              <w:rPr>
                <w:rStyle w:val="Hipervnculo"/>
                <w:noProof/>
              </w:rPr>
              <w:t>Introducción</w:t>
            </w:r>
            <w:r>
              <w:rPr>
                <w:noProof/>
                <w:webHidden/>
              </w:rPr>
              <w:tab/>
            </w:r>
            <w:r>
              <w:rPr>
                <w:noProof/>
                <w:webHidden/>
              </w:rPr>
              <w:fldChar w:fldCharType="begin"/>
            </w:r>
            <w:r>
              <w:rPr>
                <w:noProof/>
                <w:webHidden/>
              </w:rPr>
              <w:instrText xml:space="preserve"> PAGEREF _Toc182731741 \h </w:instrText>
            </w:r>
            <w:r>
              <w:rPr>
                <w:noProof/>
                <w:webHidden/>
              </w:rPr>
            </w:r>
            <w:r>
              <w:rPr>
                <w:noProof/>
                <w:webHidden/>
              </w:rPr>
              <w:fldChar w:fldCharType="separate"/>
            </w:r>
            <w:r>
              <w:rPr>
                <w:noProof/>
                <w:webHidden/>
              </w:rPr>
              <w:t>3</w:t>
            </w:r>
            <w:r>
              <w:rPr>
                <w:noProof/>
                <w:webHidden/>
              </w:rPr>
              <w:fldChar w:fldCharType="end"/>
            </w:r>
          </w:hyperlink>
        </w:p>
        <w:p w14:paraId="34265B99" w14:textId="0F8CCE5C" w:rsidR="0040449B" w:rsidRDefault="0040449B">
          <w:pPr>
            <w:pStyle w:val="TDC1"/>
            <w:tabs>
              <w:tab w:val="right" w:leader="dot" w:pos="8828"/>
            </w:tabs>
            <w:rPr>
              <w:rFonts w:eastAsiaTheme="minorEastAsia"/>
              <w:noProof/>
              <w:sz w:val="24"/>
              <w:szCs w:val="24"/>
              <w:lang w:eastAsia="es-CL"/>
            </w:rPr>
          </w:pPr>
          <w:hyperlink w:anchor="_Toc182731742" w:history="1">
            <w:r w:rsidRPr="009721F1">
              <w:rPr>
                <w:rStyle w:val="Hipervnculo"/>
                <w:noProof/>
              </w:rPr>
              <w:t>Descripción del problema</w:t>
            </w:r>
            <w:r>
              <w:rPr>
                <w:noProof/>
                <w:webHidden/>
              </w:rPr>
              <w:tab/>
            </w:r>
            <w:r>
              <w:rPr>
                <w:noProof/>
                <w:webHidden/>
              </w:rPr>
              <w:fldChar w:fldCharType="begin"/>
            </w:r>
            <w:r>
              <w:rPr>
                <w:noProof/>
                <w:webHidden/>
              </w:rPr>
              <w:instrText xml:space="preserve"> PAGEREF _Toc182731742 \h </w:instrText>
            </w:r>
            <w:r>
              <w:rPr>
                <w:noProof/>
                <w:webHidden/>
              </w:rPr>
            </w:r>
            <w:r>
              <w:rPr>
                <w:noProof/>
                <w:webHidden/>
              </w:rPr>
              <w:fldChar w:fldCharType="separate"/>
            </w:r>
            <w:r>
              <w:rPr>
                <w:noProof/>
                <w:webHidden/>
              </w:rPr>
              <w:t>5</w:t>
            </w:r>
            <w:r>
              <w:rPr>
                <w:noProof/>
                <w:webHidden/>
              </w:rPr>
              <w:fldChar w:fldCharType="end"/>
            </w:r>
          </w:hyperlink>
        </w:p>
        <w:p w14:paraId="3E94D55F" w14:textId="527B0D5E" w:rsidR="0040449B" w:rsidRDefault="0040449B">
          <w:pPr>
            <w:pStyle w:val="TDC2"/>
            <w:tabs>
              <w:tab w:val="right" w:leader="dot" w:pos="8828"/>
            </w:tabs>
            <w:rPr>
              <w:rFonts w:eastAsiaTheme="minorEastAsia"/>
              <w:noProof/>
              <w:sz w:val="24"/>
              <w:szCs w:val="24"/>
              <w:lang w:eastAsia="es-CL"/>
            </w:rPr>
          </w:pPr>
          <w:hyperlink w:anchor="_Toc182731743" w:history="1">
            <w:r w:rsidRPr="009721F1">
              <w:rPr>
                <w:rStyle w:val="Hipervnculo"/>
                <w:noProof/>
              </w:rPr>
              <w:t>Problema por resolver</w:t>
            </w:r>
            <w:r>
              <w:rPr>
                <w:noProof/>
                <w:webHidden/>
              </w:rPr>
              <w:tab/>
            </w:r>
            <w:r>
              <w:rPr>
                <w:noProof/>
                <w:webHidden/>
              </w:rPr>
              <w:fldChar w:fldCharType="begin"/>
            </w:r>
            <w:r>
              <w:rPr>
                <w:noProof/>
                <w:webHidden/>
              </w:rPr>
              <w:instrText xml:space="preserve"> PAGEREF _Toc182731743 \h </w:instrText>
            </w:r>
            <w:r>
              <w:rPr>
                <w:noProof/>
                <w:webHidden/>
              </w:rPr>
            </w:r>
            <w:r>
              <w:rPr>
                <w:noProof/>
                <w:webHidden/>
              </w:rPr>
              <w:fldChar w:fldCharType="separate"/>
            </w:r>
            <w:r>
              <w:rPr>
                <w:noProof/>
                <w:webHidden/>
              </w:rPr>
              <w:t>5</w:t>
            </w:r>
            <w:r>
              <w:rPr>
                <w:noProof/>
                <w:webHidden/>
              </w:rPr>
              <w:fldChar w:fldCharType="end"/>
            </w:r>
          </w:hyperlink>
        </w:p>
        <w:p w14:paraId="6ECA80B7" w14:textId="129DF304" w:rsidR="0040449B" w:rsidRDefault="0040449B">
          <w:pPr>
            <w:pStyle w:val="TDC2"/>
            <w:tabs>
              <w:tab w:val="right" w:leader="dot" w:pos="8828"/>
            </w:tabs>
            <w:rPr>
              <w:rFonts w:eastAsiaTheme="minorEastAsia"/>
              <w:noProof/>
              <w:sz w:val="24"/>
              <w:szCs w:val="24"/>
              <w:lang w:eastAsia="es-CL"/>
            </w:rPr>
          </w:pPr>
          <w:hyperlink w:anchor="_Toc182731744" w:history="1">
            <w:r w:rsidRPr="009721F1">
              <w:rPr>
                <w:rStyle w:val="Hipervnculo"/>
                <w:noProof/>
              </w:rPr>
              <w:t>Justificación</w:t>
            </w:r>
            <w:r>
              <w:rPr>
                <w:noProof/>
                <w:webHidden/>
              </w:rPr>
              <w:tab/>
            </w:r>
            <w:r>
              <w:rPr>
                <w:noProof/>
                <w:webHidden/>
              </w:rPr>
              <w:fldChar w:fldCharType="begin"/>
            </w:r>
            <w:r>
              <w:rPr>
                <w:noProof/>
                <w:webHidden/>
              </w:rPr>
              <w:instrText xml:space="preserve"> PAGEREF _Toc182731744 \h </w:instrText>
            </w:r>
            <w:r>
              <w:rPr>
                <w:noProof/>
                <w:webHidden/>
              </w:rPr>
            </w:r>
            <w:r>
              <w:rPr>
                <w:noProof/>
                <w:webHidden/>
              </w:rPr>
              <w:fldChar w:fldCharType="separate"/>
            </w:r>
            <w:r>
              <w:rPr>
                <w:noProof/>
                <w:webHidden/>
              </w:rPr>
              <w:t>6</w:t>
            </w:r>
            <w:r>
              <w:rPr>
                <w:noProof/>
                <w:webHidden/>
              </w:rPr>
              <w:fldChar w:fldCharType="end"/>
            </w:r>
          </w:hyperlink>
        </w:p>
        <w:p w14:paraId="69B8D933" w14:textId="2FF6641D" w:rsidR="0040449B" w:rsidRDefault="0040449B">
          <w:pPr>
            <w:pStyle w:val="TDC1"/>
            <w:tabs>
              <w:tab w:val="right" w:leader="dot" w:pos="8828"/>
            </w:tabs>
            <w:rPr>
              <w:rFonts w:eastAsiaTheme="minorEastAsia"/>
              <w:noProof/>
              <w:sz w:val="24"/>
              <w:szCs w:val="24"/>
              <w:lang w:eastAsia="es-CL"/>
            </w:rPr>
          </w:pPr>
          <w:hyperlink w:anchor="_Toc182731745" w:history="1">
            <w:r w:rsidRPr="009721F1">
              <w:rPr>
                <w:rStyle w:val="Hipervnculo"/>
                <w:noProof/>
              </w:rPr>
              <w:t>Solución al problema.</w:t>
            </w:r>
            <w:r>
              <w:rPr>
                <w:noProof/>
                <w:webHidden/>
              </w:rPr>
              <w:tab/>
            </w:r>
            <w:r>
              <w:rPr>
                <w:noProof/>
                <w:webHidden/>
              </w:rPr>
              <w:fldChar w:fldCharType="begin"/>
            </w:r>
            <w:r>
              <w:rPr>
                <w:noProof/>
                <w:webHidden/>
              </w:rPr>
              <w:instrText xml:space="preserve"> PAGEREF _Toc182731745 \h </w:instrText>
            </w:r>
            <w:r>
              <w:rPr>
                <w:noProof/>
                <w:webHidden/>
              </w:rPr>
            </w:r>
            <w:r>
              <w:rPr>
                <w:noProof/>
                <w:webHidden/>
              </w:rPr>
              <w:fldChar w:fldCharType="separate"/>
            </w:r>
            <w:r>
              <w:rPr>
                <w:noProof/>
                <w:webHidden/>
              </w:rPr>
              <w:t>7</w:t>
            </w:r>
            <w:r>
              <w:rPr>
                <w:noProof/>
                <w:webHidden/>
              </w:rPr>
              <w:fldChar w:fldCharType="end"/>
            </w:r>
          </w:hyperlink>
        </w:p>
        <w:p w14:paraId="737168F1" w14:textId="4F86EBF6" w:rsidR="0040449B" w:rsidRDefault="0040449B">
          <w:pPr>
            <w:pStyle w:val="TDC1"/>
            <w:tabs>
              <w:tab w:val="right" w:leader="dot" w:pos="8828"/>
            </w:tabs>
            <w:rPr>
              <w:rFonts w:eastAsiaTheme="minorEastAsia"/>
              <w:noProof/>
              <w:sz w:val="24"/>
              <w:szCs w:val="24"/>
              <w:lang w:eastAsia="es-CL"/>
            </w:rPr>
          </w:pPr>
          <w:hyperlink w:anchor="_Toc182731746" w:history="1">
            <w:r w:rsidRPr="009721F1">
              <w:rPr>
                <w:rStyle w:val="Hipervnculo"/>
                <w:noProof/>
              </w:rPr>
              <w:t>Objetivo general</w:t>
            </w:r>
            <w:r>
              <w:rPr>
                <w:noProof/>
                <w:webHidden/>
              </w:rPr>
              <w:tab/>
            </w:r>
            <w:r>
              <w:rPr>
                <w:noProof/>
                <w:webHidden/>
              </w:rPr>
              <w:fldChar w:fldCharType="begin"/>
            </w:r>
            <w:r>
              <w:rPr>
                <w:noProof/>
                <w:webHidden/>
              </w:rPr>
              <w:instrText xml:space="preserve"> PAGEREF _Toc182731746 \h </w:instrText>
            </w:r>
            <w:r>
              <w:rPr>
                <w:noProof/>
                <w:webHidden/>
              </w:rPr>
            </w:r>
            <w:r>
              <w:rPr>
                <w:noProof/>
                <w:webHidden/>
              </w:rPr>
              <w:fldChar w:fldCharType="separate"/>
            </w:r>
            <w:r>
              <w:rPr>
                <w:noProof/>
                <w:webHidden/>
              </w:rPr>
              <w:t>7</w:t>
            </w:r>
            <w:r>
              <w:rPr>
                <w:noProof/>
                <w:webHidden/>
              </w:rPr>
              <w:fldChar w:fldCharType="end"/>
            </w:r>
          </w:hyperlink>
        </w:p>
        <w:p w14:paraId="60D3E993" w14:textId="2E1F850A" w:rsidR="0040449B" w:rsidRDefault="0040449B">
          <w:pPr>
            <w:pStyle w:val="TDC1"/>
            <w:tabs>
              <w:tab w:val="right" w:leader="dot" w:pos="8828"/>
            </w:tabs>
            <w:rPr>
              <w:rFonts w:eastAsiaTheme="minorEastAsia"/>
              <w:noProof/>
              <w:sz w:val="24"/>
              <w:szCs w:val="24"/>
              <w:lang w:eastAsia="es-CL"/>
            </w:rPr>
          </w:pPr>
          <w:hyperlink w:anchor="_Toc182731747" w:history="1">
            <w:r w:rsidRPr="009721F1">
              <w:rPr>
                <w:rStyle w:val="Hipervnculo"/>
                <w:noProof/>
              </w:rPr>
              <w:t>Objetivos específicos</w:t>
            </w:r>
            <w:r>
              <w:rPr>
                <w:noProof/>
                <w:webHidden/>
              </w:rPr>
              <w:tab/>
            </w:r>
            <w:r>
              <w:rPr>
                <w:noProof/>
                <w:webHidden/>
              </w:rPr>
              <w:fldChar w:fldCharType="begin"/>
            </w:r>
            <w:r>
              <w:rPr>
                <w:noProof/>
                <w:webHidden/>
              </w:rPr>
              <w:instrText xml:space="preserve"> PAGEREF _Toc182731747 \h </w:instrText>
            </w:r>
            <w:r>
              <w:rPr>
                <w:noProof/>
                <w:webHidden/>
              </w:rPr>
            </w:r>
            <w:r>
              <w:rPr>
                <w:noProof/>
                <w:webHidden/>
              </w:rPr>
              <w:fldChar w:fldCharType="separate"/>
            </w:r>
            <w:r>
              <w:rPr>
                <w:noProof/>
                <w:webHidden/>
              </w:rPr>
              <w:t>7</w:t>
            </w:r>
            <w:r>
              <w:rPr>
                <w:noProof/>
                <w:webHidden/>
              </w:rPr>
              <w:fldChar w:fldCharType="end"/>
            </w:r>
          </w:hyperlink>
        </w:p>
        <w:p w14:paraId="3CB48857" w14:textId="31A1DB8D" w:rsidR="0040449B" w:rsidRDefault="0040449B">
          <w:pPr>
            <w:pStyle w:val="TDC2"/>
            <w:tabs>
              <w:tab w:val="right" w:leader="dot" w:pos="8828"/>
            </w:tabs>
            <w:rPr>
              <w:rFonts w:eastAsiaTheme="minorEastAsia"/>
              <w:noProof/>
              <w:sz w:val="24"/>
              <w:szCs w:val="24"/>
              <w:lang w:eastAsia="es-CL"/>
            </w:rPr>
          </w:pPr>
          <w:hyperlink w:anchor="_Toc182731748" w:history="1">
            <w:r w:rsidRPr="009721F1">
              <w:rPr>
                <w:rStyle w:val="Hipervnculo"/>
                <w:noProof/>
              </w:rPr>
              <w:t>Competencias Técnicas.</w:t>
            </w:r>
            <w:r>
              <w:rPr>
                <w:noProof/>
                <w:webHidden/>
              </w:rPr>
              <w:tab/>
            </w:r>
            <w:r>
              <w:rPr>
                <w:noProof/>
                <w:webHidden/>
              </w:rPr>
              <w:fldChar w:fldCharType="begin"/>
            </w:r>
            <w:r>
              <w:rPr>
                <w:noProof/>
                <w:webHidden/>
              </w:rPr>
              <w:instrText xml:space="preserve"> PAGEREF _Toc182731748 \h </w:instrText>
            </w:r>
            <w:r>
              <w:rPr>
                <w:noProof/>
                <w:webHidden/>
              </w:rPr>
            </w:r>
            <w:r>
              <w:rPr>
                <w:noProof/>
                <w:webHidden/>
              </w:rPr>
              <w:fldChar w:fldCharType="separate"/>
            </w:r>
            <w:r>
              <w:rPr>
                <w:noProof/>
                <w:webHidden/>
              </w:rPr>
              <w:t>8</w:t>
            </w:r>
            <w:r>
              <w:rPr>
                <w:noProof/>
                <w:webHidden/>
              </w:rPr>
              <w:fldChar w:fldCharType="end"/>
            </w:r>
          </w:hyperlink>
        </w:p>
        <w:p w14:paraId="74DF4692" w14:textId="7E2269D3" w:rsidR="0040449B" w:rsidRDefault="0040449B">
          <w:pPr>
            <w:pStyle w:val="TDC2"/>
            <w:tabs>
              <w:tab w:val="right" w:leader="dot" w:pos="8828"/>
            </w:tabs>
            <w:rPr>
              <w:rFonts w:eastAsiaTheme="minorEastAsia"/>
              <w:noProof/>
              <w:sz w:val="24"/>
              <w:szCs w:val="24"/>
              <w:lang w:eastAsia="es-CL"/>
            </w:rPr>
          </w:pPr>
          <w:hyperlink w:anchor="_Toc182731749" w:history="1">
            <w:r w:rsidRPr="009721F1">
              <w:rPr>
                <w:rStyle w:val="Hipervnculo"/>
                <w:noProof/>
              </w:rPr>
              <w:t>Competencias Blandas.</w:t>
            </w:r>
            <w:r>
              <w:rPr>
                <w:noProof/>
                <w:webHidden/>
              </w:rPr>
              <w:tab/>
            </w:r>
            <w:r>
              <w:rPr>
                <w:noProof/>
                <w:webHidden/>
              </w:rPr>
              <w:fldChar w:fldCharType="begin"/>
            </w:r>
            <w:r>
              <w:rPr>
                <w:noProof/>
                <w:webHidden/>
              </w:rPr>
              <w:instrText xml:space="preserve"> PAGEREF _Toc182731749 \h </w:instrText>
            </w:r>
            <w:r>
              <w:rPr>
                <w:noProof/>
                <w:webHidden/>
              </w:rPr>
            </w:r>
            <w:r>
              <w:rPr>
                <w:noProof/>
                <w:webHidden/>
              </w:rPr>
              <w:fldChar w:fldCharType="separate"/>
            </w:r>
            <w:r>
              <w:rPr>
                <w:noProof/>
                <w:webHidden/>
              </w:rPr>
              <w:t>8</w:t>
            </w:r>
            <w:r>
              <w:rPr>
                <w:noProof/>
                <w:webHidden/>
              </w:rPr>
              <w:fldChar w:fldCharType="end"/>
            </w:r>
          </w:hyperlink>
        </w:p>
        <w:p w14:paraId="34A34E7E" w14:textId="1C01059A" w:rsidR="0040449B" w:rsidRDefault="0040449B">
          <w:pPr>
            <w:pStyle w:val="TDC2"/>
            <w:tabs>
              <w:tab w:val="right" w:leader="dot" w:pos="8828"/>
            </w:tabs>
            <w:rPr>
              <w:rFonts w:eastAsiaTheme="minorEastAsia"/>
              <w:noProof/>
              <w:sz w:val="24"/>
              <w:szCs w:val="24"/>
              <w:lang w:eastAsia="es-CL"/>
            </w:rPr>
          </w:pPr>
          <w:hyperlink w:anchor="_Toc182731750" w:history="1">
            <w:r w:rsidRPr="009721F1">
              <w:rPr>
                <w:rStyle w:val="Hipervnculo"/>
                <w:noProof/>
              </w:rPr>
              <w:t>Competencias de Gestión.</w:t>
            </w:r>
            <w:r>
              <w:rPr>
                <w:noProof/>
                <w:webHidden/>
              </w:rPr>
              <w:tab/>
            </w:r>
            <w:r>
              <w:rPr>
                <w:noProof/>
                <w:webHidden/>
              </w:rPr>
              <w:fldChar w:fldCharType="begin"/>
            </w:r>
            <w:r>
              <w:rPr>
                <w:noProof/>
                <w:webHidden/>
              </w:rPr>
              <w:instrText xml:space="preserve"> PAGEREF _Toc182731750 \h </w:instrText>
            </w:r>
            <w:r>
              <w:rPr>
                <w:noProof/>
                <w:webHidden/>
              </w:rPr>
            </w:r>
            <w:r>
              <w:rPr>
                <w:noProof/>
                <w:webHidden/>
              </w:rPr>
              <w:fldChar w:fldCharType="separate"/>
            </w:r>
            <w:r>
              <w:rPr>
                <w:noProof/>
                <w:webHidden/>
              </w:rPr>
              <w:t>9</w:t>
            </w:r>
            <w:r>
              <w:rPr>
                <w:noProof/>
                <w:webHidden/>
              </w:rPr>
              <w:fldChar w:fldCharType="end"/>
            </w:r>
          </w:hyperlink>
        </w:p>
        <w:p w14:paraId="7807108F" w14:textId="0C798F56" w:rsidR="0040449B" w:rsidRDefault="0040449B">
          <w:pPr>
            <w:pStyle w:val="TDC1"/>
            <w:tabs>
              <w:tab w:val="right" w:leader="dot" w:pos="8828"/>
            </w:tabs>
            <w:rPr>
              <w:rFonts w:eastAsiaTheme="minorEastAsia"/>
              <w:noProof/>
              <w:sz w:val="24"/>
              <w:szCs w:val="24"/>
              <w:lang w:eastAsia="es-CL"/>
            </w:rPr>
          </w:pPr>
          <w:hyperlink w:anchor="_Toc182731751" w:history="1">
            <w:r w:rsidRPr="009721F1">
              <w:rPr>
                <w:rStyle w:val="Hipervnculo"/>
                <w:noProof/>
              </w:rPr>
              <w:t>Acta de constitución de proyecto.</w:t>
            </w:r>
            <w:r>
              <w:rPr>
                <w:noProof/>
                <w:webHidden/>
              </w:rPr>
              <w:tab/>
            </w:r>
            <w:r>
              <w:rPr>
                <w:noProof/>
                <w:webHidden/>
              </w:rPr>
              <w:fldChar w:fldCharType="begin"/>
            </w:r>
            <w:r>
              <w:rPr>
                <w:noProof/>
                <w:webHidden/>
              </w:rPr>
              <w:instrText xml:space="preserve"> PAGEREF _Toc182731751 \h </w:instrText>
            </w:r>
            <w:r>
              <w:rPr>
                <w:noProof/>
                <w:webHidden/>
              </w:rPr>
            </w:r>
            <w:r>
              <w:rPr>
                <w:noProof/>
                <w:webHidden/>
              </w:rPr>
              <w:fldChar w:fldCharType="separate"/>
            </w:r>
            <w:r>
              <w:rPr>
                <w:noProof/>
                <w:webHidden/>
              </w:rPr>
              <w:t>9</w:t>
            </w:r>
            <w:r>
              <w:rPr>
                <w:noProof/>
                <w:webHidden/>
              </w:rPr>
              <w:fldChar w:fldCharType="end"/>
            </w:r>
          </w:hyperlink>
        </w:p>
        <w:p w14:paraId="42134785" w14:textId="77B50075" w:rsidR="0040449B" w:rsidRDefault="0040449B">
          <w:pPr>
            <w:pStyle w:val="TDC1"/>
            <w:tabs>
              <w:tab w:val="right" w:leader="dot" w:pos="8828"/>
            </w:tabs>
            <w:rPr>
              <w:rFonts w:eastAsiaTheme="minorEastAsia"/>
              <w:noProof/>
              <w:sz w:val="24"/>
              <w:szCs w:val="24"/>
              <w:lang w:eastAsia="es-CL"/>
            </w:rPr>
          </w:pPr>
          <w:hyperlink w:anchor="_Toc182731752" w:history="1">
            <w:r w:rsidRPr="009721F1">
              <w:rPr>
                <w:rStyle w:val="Hipervnculo"/>
                <w:noProof/>
              </w:rPr>
              <w:t>Asignación de roles</w:t>
            </w:r>
            <w:r>
              <w:rPr>
                <w:noProof/>
                <w:webHidden/>
              </w:rPr>
              <w:tab/>
            </w:r>
            <w:r>
              <w:rPr>
                <w:noProof/>
                <w:webHidden/>
              </w:rPr>
              <w:fldChar w:fldCharType="begin"/>
            </w:r>
            <w:r>
              <w:rPr>
                <w:noProof/>
                <w:webHidden/>
              </w:rPr>
              <w:instrText xml:space="preserve"> PAGEREF _Toc182731752 \h </w:instrText>
            </w:r>
            <w:r>
              <w:rPr>
                <w:noProof/>
                <w:webHidden/>
              </w:rPr>
            </w:r>
            <w:r>
              <w:rPr>
                <w:noProof/>
                <w:webHidden/>
              </w:rPr>
              <w:fldChar w:fldCharType="separate"/>
            </w:r>
            <w:r>
              <w:rPr>
                <w:noProof/>
                <w:webHidden/>
              </w:rPr>
              <w:t>9</w:t>
            </w:r>
            <w:r>
              <w:rPr>
                <w:noProof/>
                <w:webHidden/>
              </w:rPr>
              <w:fldChar w:fldCharType="end"/>
            </w:r>
          </w:hyperlink>
        </w:p>
        <w:p w14:paraId="78AB7FAC" w14:textId="4CBA1970" w:rsidR="0040449B" w:rsidRDefault="0040449B">
          <w:pPr>
            <w:pStyle w:val="TDC1"/>
            <w:tabs>
              <w:tab w:val="right" w:leader="dot" w:pos="8828"/>
            </w:tabs>
            <w:rPr>
              <w:rFonts w:eastAsiaTheme="minorEastAsia"/>
              <w:noProof/>
              <w:sz w:val="24"/>
              <w:szCs w:val="24"/>
              <w:lang w:eastAsia="es-CL"/>
            </w:rPr>
          </w:pPr>
          <w:hyperlink w:anchor="_Toc182731753" w:history="1">
            <w:r w:rsidRPr="009721F1">
              <w:rPr>
                <w:rStyle w:val="Hipervnculo"/>
                <w:noProof/>
              </w:rPr>
              <w:t>Metodología</w:t>
            </w:r>
            <w:r>
              <w:rPr>
                <w:noProof/>
                <w:webHidden/>
              </w:rPr>
              <w:tab/>
            </w:r>
            <w:r>
              <w:rPr>
                <w:noProof/>
                <w:webHidden/>
              </w:rPr>
              <w:fldChar w:fldCharType="begin"/>
            </w:r>
            <w:r>
              <w:rPr>
                <w:noProof/>
                <w:webHidden/>
              </w:rPr>
              <w:instrText xml:space="preserve"> PAGEREF _Toc182731753 \h </w:instrText>
            </w:r>
            <w:r>
              <w:rPr>
                <w:noProof/>
                <w:webHidden/>
              </w:rPr>
            </w:r>
            <w:r>
              <w:rPr>
                <w:noProof/>
                <w:webHidden/>
              </w:rPr>
              <w:fldChar w:fldCharType="separate"/>
            </w:r>
            <w:r>
              <w:rPr>
                <w:noProof/>
                <w:webHidden/>
              </w:rPr>
              <w:t>9</w:t>
            </w:r>
            <w:r>
              <w:rPr>
                <w:noProof/>
                <w:webHidden/>
              </w:rPr>
              <w:fldChar w:fldCharType="end"/>
            </w:r>
          </w:hyperlink>
        </w:p>
        <w:p w14:paraId="664DD8D3" w14:textId="35FEAF29" w:rsidR="0040449B" w:rsidRDefault="0040449B">
          <w:pPr>
            <w:pStyle w:val="TDC1"/>
            <w:tabs>
              <w:tab w:val="right" w:leader="dot" w:pos="8828"/>
            </w:tabs>
            <w:rPr>
              <w:rFonts w:eastAsiaTheme="minorEastAsia"/>
              <w:noProof/>
              <w:sz w:val="24"/>
              <w:szCs w:val="24"/>
              <w:lang w:eastAsia="es-CL"/>
            </w:rPr>
          </w:pPr>
          <w:hyperlink w:anchor="_Toc182731754" w:history="1">
            <w:r w:rsidRPr="009721F1">
              <w:rPr>
                <w:rStyle w:val="Hipervnculo"/>
                <w:noProof/>
              </w:rPr>
              <w:t>Carta Gantt</w:t>
            </w:r>
            <w:r>
              <w:rPr>
                <w:noProof/>
                <w:webHidden/>
              </w:rPr>
              <w:tab/>
            </w:r>
            <w:r>
              <w:rPr>
                <w:noProof/>
                <w:webHidden/>
              </w:rPr>
              <w:fldChar w:fldCharType="begin"/>
            </w:r>
            <w:r>
              <w:rPr>
                <w:noProof/>
                <w:webHidden/>
              </w:rPr>
              <w:instrText xml:space="preserve"> PAGEREF _Toc182731754 \h </w:instrText>
            </w:r>
            <w:r>
              <w:rPr>
                <w:noProof/>
                <w:webHidden/>
              </w:rPr>
            </w:r>
            <w:r>
              <w:rPr>
                <w:noProof/>
                <w:webHidden/>
              </w:rPr>
              <w:fldChar w:fldCharType="separate"/>
            </w:r>
            <w:r>
              <w:rPr>
                <w:noProof/>
                <w:webHidden/>
              </w:rPr>
              <w:t>9</w:t>
            </w:r>
            <w:r>
              <w:rPr>
                <w:noProof/>
                <w:webHidden/>
              </w:rPr>
              <w:fldChar w:fldCharType="end"/>
            </w:r>
          </w:hyperlink>
        </w:p>
        <w:p w14:paraId="538413DB" w14:textId="05E00FEE" w:rsidR="0040449B" w:rsidRDefault="0040449B">
          <w:pPr>
            <w:pStyle w:val="TDC1"/>
            <w:tabs>
              <w:tab w:val="right" w:leader="dot" w:pos="8828"/>
            </w:tabs>
            <w:rPr>
              <w:rFonts w:eastAsiaTheme="minorEastAsia"/>
              <w:noProof/>
              <w:sz w:val="24"/>
              <w:szCs w:val="24"/>
              <w:lang w:eastAsia="es-CL"/>
            </w:rPr>
          </w:pPr>
          <w:hyperlink w:anchor="_Toc182731755" w:history="1">
            <w:r w:rsidRPr="009721F1">
              <w:rPr>
                <w:rStyle w:val="Hipervnculo"/>
                <w:noProof/>
              </w:rPr>
              <w:t>Implementación del proyecto</w:t>
            </w:r>
            <w:r>
              <w:rPr>
                <w:noProof/>
                <w:webHidden/>
              </w:rPr>
              <w:tab/>
            </w:r>
            <w:r>
              <w:rPr>
                <w:noProof/>
                <w:webHidden/>
              </w:rPr>
              <w:fldChar w:fldCharType="begin"/>
            </w:r>
            <w:r>
              <w:rPr>
                <w:noProof/>
                <w:webHidden/>
              </w:rPr>
              <w:instrText xml:space="preserve"> PAGEREF _Toc182731755 \h </w:instrText>
            </w:r>
            <w:r>
              <w:rPr>
                <w:noProof/>
                <w:webHidden/>
              </w:rPr>
            </w:r>
            <w:r>
              <w:rPr>
                <w:noProof/>
                <w:webHidden/>
              </w:rPr>
              <w:fldChar w:fldCharType="separate"/>
            </w:r>
            <w:r>
              <w:rPr>
                <w:noProof/>
                <w:webHidden/>
              </w:rPr>
              <w:t>10</w:t>
            </w:r>
            <w:r>
              <w:rPr>
                <w:noProof/>
                <w:webHidden/>
              </w:rPr>
              <w:fldChar w:fldCharType="end"/>
            </w:r>
          </w:hyperlink>
        </w:p>
        <w:p w14:paraId="0CFAA668" w14:textId="71635886" w:rsidR="0040449B" w:rsidRDefault="0040449B">
          <w:pPr>
            <w:pStyle w:val="TDC1"/>
            <w:tabs>
              <w:tab w:val="right" w:leader="dot" w:pos="8828"/>
            </w:tabs>
            <w:rPr>
              <w:rFonts w:eastAsiaTheme="minorEastAsia"/>
              <w:noProof/>
              <w:sz w:val="24"/>
              <w:szCs w:val="24"/>
              <w:lang w:eastAsia="es-CL"/>
            </w:rPr>
          </w:pPr>
          <w:hyperlink w:anchor="_Toc182731756" w:history="1">
            <w:r w:rsidRPr="009721F1">
              <w:rPr>
                <w:rStyle w:val="Hipervnculo"/>
                <w:noProof/>
              </w:rPr>
              <w:t>Factibilidad económica</w:t>
            </w:r>
            <w:r>
              <w:rPr>
                <w:noProof/>
                <w:webHidden/>
              </w:rPr>
              <w:tab/>
            </w:r>
            <w:r>
              <w:rPr>
                <w:noProof/>
                <w:webHidden/>
              </w:rPr>
              <w:fldChar w:fldCharType="begin"/>
            </w:r>
            <w:r>
              <w:rPr>
                <w:noProof/>
                <w:webHidden/>
              </w:rPr>
              <w:instrText xml:space="preserve"> PAGEREF _Toc182731756 \h </w:instrText>
            </w:r>
            <w:r>
              <w:rPr>
                <w:noProof/>
                <w:webHidden/>
              </w:rPr>
            </w:r>
            <w:r>
              <w:rPr>
                <w:noProof/>
                <w:webHidden/>
              </w:rPr>
              <w:fldChar w:fldCharType="separate"/>
            </w:r>
            <w:r>
              <w:rPr>
                <w:noProof/>
                <w:webHidden/>
              </w:rPr>
              <w:t>10</w:t>
            </w:r>
            <w:r>
              <w:rPr>
                <w:noProof/>
                <w:webHidden/>
              </w:rPr>
              <w:fldChar w:fldCharType="end"/>
            </w:r>
          </w:hyperlink>
        </w:p>
        <w:p w14:paraId="06CEA233" w14:textId="79DC6A88" w:rsidR="0040449B" w:rsidRDefault="0040449B">
          <w:pPr>
            <w:pStyle w:val="TDC1"/>
            <w:tabs>
              <w:tab w:val="right" w:leader="dot" w:pos="8828"/>
            </w:tabs>
            <w:rPr>
              <w:rFonts w:eastAsiaTheme="minorEastAsia"/>
              <w:noProof/>
              <w:sz w:val="24"/>
              <w:szCs w:val="24"/>
              <w:lang w:eastAsia="es-CL"/>
            </w:rPr>
          </w:pPr>
          <w:hyperlink w:anchor="_Toc182731757" w:history="1">
            <w:r w:rsidRPr="009721F1">
              <w:rPr>
                <w:rStyle w:val="Hipervnculo"/>
                <w:noProof/>
              </w:rPr>
              <w:t>Flujo de caja</w:t>
            </w:r>
            <w:r>
              <w:rPr>
                <w:noProof/>
                <w:webHidden/>
              </w:rPr>
              <w:tab/>
            </w:r>
            <w:r>
              <w:rPr>
                <w:noProof/>
                <w:webHidden/>
              </w:rPr>
              <w:fldChar w:fldCharType="begin"/>
            </w:r>
            <w:r>
              <w:rPr>
                <w:noProof/>
                <w:webHidden/>
              </w:rPr>
              <w:instrText xml:space="preserve"> PAGEREF _Toc182731757 \h </w:instrText>
            </w:r>
            <w:r>
              <w:rPr>
                <w:noProof/>
                <w:webHidden/>
              </w:rPr>
            </w:r>
            <w:r>
              <w:rPr>
                <w:noProof/>
                <w:webHidden/>
              </w:rPr>
              <w:fldChar w:fldCharType="separate"/>
            </w:r>
            <w:r>
              <w:rPr>
                <w:noProof/>
                <w:webHidden/>
              </w:rPr>
              <w:t>10</w:t>
            </w:r>
            <w:r>
              <w:rPr>
                <w:noProof/>
                <w:webHidden/>
              </w:rPr>
              <w:fldChar w:fldCharType="end"/>
            </w:r>
          </w:hyperlink>
        </w:p>
        <w:p w14:paraId="40313DC4" w14:textId="6AC2C9A0" w:rsidR="0040449B" w:rsidRDefault="0040449B">
          <w:pPr>
            <w:pStyle w:val="TDC2"/>
            <w:tabs>
              <w:tab w:val="right" w:leader="dot" w:pos="8828"/>
            </w:tabs>
            <w:rPr>
              <w:rFonts w:eastAsiaTheme="minorEastAsia"/>
              <w:noProof/>
              <w:sz w:val="24"/>
              <w:szCs w:val="24"/>
              <w:lang w:eastAsia="es-CL"/>
            </w:rPr>
          </w:pPr>
          <w:hyperlink w:anchor="_Toc182731758" w:history="1">
            <w:r w:rsidRPr="009721F1">
              <w:rPr>
                <w:rStyle w:val="Hipervnculo"/>
                <w:noProof/>
              </w:rPr>
              <w:t>VAN</w:t>
            </w:r>
            <w:r>
              <w:rPr>
                <w:noProof/>
                <w:webHidden/>
              </w:rPr>
              <w:tab/>
            </w:r>
            <w:r>
              <w:rPr>
                <w:noProof/>
                <w:webHidden/>
              </w:rPr>
              <w:fldChar w:fldCharType="begin"/>
            </w:r>
            <w:r>
              <w:rPr>
                <w:noProof/>
                <w:webHidden/>
              </w:rPr>
              <w:instrText xml:space="preserve"> PAGEREF _Toc182731758 \h </w:instrText>
            </w:r>
            <w:r>
              <w:rPr>
                <w:noProof/>
                <w:webHidden/>
              </w:rPr>
            </w:r>
            <w:r>
              <w:rPr>
                <w:noProof/>
                <w:webHidden/>
              </w:rPr>
              <w:fldChar w:fldCharType="separate"/>
            </w:r>
            <w:r>
              <w:rPr>
                <w:noProof/>
                <w:webHidden/>
              </w:rPr>
              <w:t>10</w:t>
            </w:r>
            <w:r>
              <w:rPr>
                <w:noProof/>
                <w:webHidden/>
              </w:rPr>
              <w:fldChar w:fldCharType="end"/>
            </w:r>
          </w:hyperlink>
        </w:p>
        <w:p w14:paraId="3C1B6DBB" w14:textId="02C525D2" w:rsidR="0040449B" w:rsidRDefault="0040449B">
          <w:pPr>
            <w:pStyle w:val="TDC2"/>
            <w:tabs>
              <w:tab w:val="right" w:leader="dot" w:pos="8828"/>
            </w:tabs>
            <w:rPr>
              <w:rFonts w:eastAsiaTheme="minorEastAsia"/>
              <w:noProof/>
              <w:sz w:val="24"/>
              <w:szCs w:val="24"/>
              <w:lang w:eastAsia="es-CL"/>
            </w:rPr>
          </w:pPr>
          <w:hyperlink w:anchor="_Toc182731759" w:history="1">
            <w:r w:rsidRPr="009721F1">
              <w:rPr>
                <w:rStyle w:val="Hipervnculo"/>
                <w:noProof/>
              </w:rPr>
              <w:t>TIR</w:t>
            </w:r>
            <w:r>
              <w:rPr>
                <w:noProof/>
                <w:webHidden/>
              </w:rPr>
              <w:tab/>
            </w:r>
            <w:r>
              <w:rPr>
                <w:noProof/>
                <w:webHidden/>
              </w:rPr>
              <w:fldChar w:fldCharType="begin"/>
            </w:r>
            <w:r>
              <w:rPr>
                <w:noProof/>
                <w:webHidden/>
              </w:rPr>
              <w:instrText xml:space="preserve"> PAGEREF _Toc182731759 \h </w:instrText>
            </w:r>
            <w:r>
              <w:rPr>
                <w:noProof/>
                <w:webHidden/>
              </w:rPr>
            </w:r>
            <w:r>
              <w:rPr>
                <w:noProof/>
                <w:webHidden/>
              </w:rPr>
              <w:fldChar w:fldCharType="separate"/>
            </w:r>
            <w:r>
              <w:rPr>
                <w:noProof/>
                <w:webHidden/>
              </w:rPr>
              <w:t>10</w:t>
            </w:r>
            <w:r>
              <w:rPr>
                <w:noProof/>
                <w:webHidden/>
              </w:rPr>
              <w:fldChar w:fldCharType="end"/>
            </w:r>
          </w:hyperlink>
        </w:p>
        <w:p w14:paraId="034D7D7F" w14:textId="569834B9" w:rsidR="0040449B" w:rsidRDefault="0040449B">
          <w:pPr>
            <w:pStyle w:val="TDC1"/>
            <w:tabs>
              <w:tab w:val="right" w:leader="dot" w:pos="8828"/>
            </w:tabs>
            <w:rPr>
              <w:rFonts w:eastAsiaTheme="minorEastAsia"/>
              <w:noProof/>
              <w:sz w:val="24"/>
              <w:szCs w:val="24"/>
              <w:lang w:eastAsia="es-CL"/>
            </w:rPr>
          </w:pPr>
          <w:hyperlink w:anchor="_Toc182731760" w:history="1">
            <w:r w:rsidRPr="009721F1">
              <w:rPr>
                <w:rStyle w:val="Hipervnculo"/>
                <w:noProof/>
              </w:rPr>
              <w:t>Conclusión en español</w:t>
            </w:r>
            <w:r>
              <w:rPr>
                <w:noProof/>
                <w:webHidden/>
              </w:rPr>
              <w:tab/>
            </w:r>
            <w:r>
              <w:rPr>
                <w:noProof/>
                <w:webHidden/>
              </w:rPr>
              <w:fldChar w:fldCharType="begin"/>
            </w:r>
            <w:r>
              <w:rPr>
                <w:noProof/>
                <w:webHidden/>
              </w:rPr>
              <w:instrText xml:space="preserve"> PAGEREF _Toc182731760 \h </w:instrText>
            </w:r>
            <w:r>
              <w:rPr>
                <w:noProof/>
                <w:webHidden/>
              </w:rPr>
            </w:r>
            <w:r>
              <w:rPr>
                <w:noProof/>
                <w:webHidden/>
              </w:rPr>
              <w:fldChar w:fldCharType="separate"/>
            </w:r>
            <w:r>
              <w:rPr>
                <w:noProof/>
                <w:webHidden/>
              </w:rPr>
              <w:t>10</w:t>
            </w:r>
            <w:r>
              <w:rPr>
                <w:noProof/>
                <w:webHidden/>
              </w:rPr>
              <w:fldChar w:fldCharType="end"/>
            </w:r>
          </w:hyperlink>
        </w:p>
        <w:p w14:paraId="4ED42D74" w14:textId="29C99A42" w:rsidR="0040449B" w:rsidRDefault="0040449B">
          <w:pPr>
            <w:pStyle w:val="TDC1"/>
            <w:tabs>
              <w:tab w:val="right" w:leader="dot" w:pos="8828"/>
            </w:tabs>
            <w:rPr>
              <w:rFonts w:eastAsiaTheme="minorEastAsia"/>
              <w:noProof/>
              <w:sz w:val="24"/>
              <w:szCs w:val="24"/>
              <w:lang w:eastAsia="es-CL"/>
            </w:rPr>
          </w:pPr>
          <w:hyperlink w:anchor="_Toc182731761" w:history="1">
            <w:r w:rsidRPr="009721F1">
              <w:rPr>
                <w:rStyle w:val="Hipervnculo"/>
                <w:noProof/>
              </w:rPr>
              <w:t>Conclusión en inglés</w:t>
            </w:r>
            <w:r>
              <w:rPr>
                <w:noProof/>
                <w:webHidden/>
              </w:rPr>
              <w:tab/>
            </w:r>
            <w:r>
              <w:rPr>
                <w:noProof/>
                <w:webHidden/>
              </w:rPr>
              <w:fldChar w:fldCharType="begin"/>
            </w:r>
            <w:r>
              <w:rPr>
                <w:noProof/>
                <w:webHidden/>
              </w:rPr>
              <w:instrText xml:space="preserve"> PAGEREF _Toc182731761 \h </w:instrText>
            </w:r>
            <w:r>
              <w:rPr>
                <w:noProof/>
                <w:webHidden/>
              </w:rPr>
            </w:r>
            <w:r>
              <w:rPr>
                <w:noProof/>
                <w:webHidden/>
              </w:rPr>
              <w:fldChar w:fldCharType="separate"/>
            </w:r>
            <w:r>
              <w:rPr>
                <w:noProof/>
                <w:webHidden/>
              </w:rPr>
              <w:t>10</w:t>
            </w:r>
            <w:r>
              <w:rPr>
                <w:noProof/>
                <w:webHidden/>
              </w:rPr>
              <w:fldChar w:fldCharType="end"/>
            </w:r>
          </w:hyperlink>
        </w:p>
        <w:p w14:paraId="3CE09D73" w14:textId="32A7D4B1" w:rsidR="0040449B" w:rsidRDefault="0040449B">
          <w:pPr>
            <w:pStyle w:val="TDC1"/>
            <w:tabs>
              <w:tab w:val="right" w:leader="dot" w:pos="8828"/>
            </w:tabs>
            <w:rPr>
              <w:rFonts w:eastAsiaTheme="minorEastAsia"/>
              <w:noProof/>
              <w:sz w:val="24"/>
              <w:szCs w:val="24"/>
              <w:lang w:eastAsia="es-CL"/>
            </w:rPr>
          </w:pPr>
          <w:hyperlink w:anchor="_Toc182731762" w:history="1">
            <w:r w:rsidRPr="009721F1">
              <w:rPr>
                <w:rStyle w:val="Hipervnculo"/>
                <w:noProof/>
              </w:rPr>
              <w:t>Acrónimos</w:t>
            </w:r>
            <w:r>
              <w:rPr>
                <w:noProof/>
                <w:webHidden/>
              </w:rPr>
              <w:tab/>
            </w:r>
            <w:r>
              <w:rPr>
                <w:noProof/>
                <w:webHidden/>
              </w:rPr>
              <w:fldChar w:fldCharType="begin"/>
            </w:r>
            <w:r>
              <w:rPr>
                <w:noProof/>
                <w:webHidden/>
              </w:rPr>
              <w:instrText xml:space="preserve"> PAGEREF _Toc182731762 \h </w:instrText>
            </w:r>
            <w:r>
              <w:rPr>
                <w:noProof/>
                <w:webHidden/>
              </w:rPr>
            </w:r>
            <w:r>
              <w:rPr>
                <w:noProof/>
                <w:webHidden/>
              </w:rPr>
              <w:fldChar w:fldCharType="separate"/>
            </w:r>
            <w:r>
              <w:rPr>
                <w:noProof/>
                <w:webHidden/>
              </w:rPr>
              <w:t>10</w:t>
            </w:r>
            <w:r>
              <w:rPr>
                <w:noProof/>
                <w:webHidden/>
              </w:rPr>
              <w:fldChar w:fldCharType="end"/>
            </w:r>
          </w:hyperlink>
        </w:p>
        <w:p w14:paraId="10051B3F" w14:textId="001852C1" w:rsidR="0040449B" w:rsidRDefault="0040449B">
          <w:pPr>
            <w:pStyle w:val="TDC1"/>
            <w:tabs>
              <w:tab w:val="right" w:leader="dot" w:pos="8828"/>
            </w:tabs>
            <w:rPr>
              <w:rFonts w:eastAsiaTheme="minorEastAsia"/>
              <w:noProof/>
              <w:sz w:val="24"/>
              <w:szCs w:val="24"/>
              <w:lang w:eastAsia="es-CL"/>
            </w:rPr>
          </w:pPr>
          <w:hyperlink w:anchor="_Toc182731763" w:history="1">
            <w:r w:rsidRPr="009721F1">
              <w:rPr>
                <w:rStyle w:val="Hipervnculo"/>
                <w:noProof/>
              </w:rPr>
              <w:t>Bibliografía</w:t>
            </w:r>
            <w:r>
              <w:rPr>
                <w:noProof/>
                <w:webHidden/>
              </w:rPr>
              <w:tab/>
            </w:r>
            <w:r>
              <w:rPr>
                <w:noProof/>
                <w:webHidden/>
              </w:rPr>
              <w:fldChar w:fldCharType="begin"/>
            </w:r>
            <w:r>
              <w:rPr>
                <w:noProof/>
                <w:webHidden/>
              </w:rPr>
              <w:instrText xml:space="preserve"> PAGEREF _Toc182731763 \h </w:instrText>
            </w:r>
            <w:r>
              <w:rPr>
                <w:noProof/>
                <w:webHidden/>
              </w:rPr>
            </w:r>
            <w:r>
              <w:rPr>
                <w:noProof/>
                <w:webHidden/>
              </w:rPr>
              <w:fldChar w:fldCharType="separate"/>
            </w:r>
            <w:r>
              <w:rPr>
                <w:noProof/>
                <w:webHidden/>
              </w:rPr>
              <w:t>10</w:t>
            </w:r>
            <w:r>
              <w:rPr>
                <w:noProof/>
                <w:webHidden/>
              </w:rPr>
              <w:fldChar w:fldCharType="end"/>
            </w:r>
          </w:hyperlink>
        </w:p>
        <w:p w14:paraId="2EF30AE4" w14:textId="73FF8794" w:rsidR="0040449B" w:rsidRDefault="0040449B">
          <w:pPr>
            <w:pStyle w:val="TDC1"/>
            <w:tabs>
              <w:tab w:val="right" w:leader="dot" w:pos="8828"/>
            </w:tabs>
            <w:rPr>
              <w:rFonts w:eastAsiaTheme="minorEastAsia"/>
              <w:noProof/>
              <w:sz w:val="24"/>
              <w:szCs w:val="24"/>
              <w:lang w:eastAsia="es-CL"/>
            </w:rPr>
          </w:pPr>
          <w:hyperlink w:anchor="_Toc182731764" w:history="1">
            <w:r w:rsidRPr="009721F1">
              <w:rPr>
                <w:rStyle w:val="Hipervnculo"/>
                <w:noProof/>
              </w:rPr>
              <w:t>Anexos</w:t>
            </w:r>
            <w:r>
              <w:rPr>
                <w:noProof/>
                <w:webHidden/>
              </w:rPr>
              <w:tab/>
            </w:r>
            <w:r>
              <w:rPr>
                <w:noProof/>
                <w:webHidden/>
              </w:rPr>
              <w:fldChar w:fldCharType="begin"/>
            </w:r>
            <w:r>
              <w:rPr>
                <w:noProof/>
                <w:webHidden/>
              </w:rPr>
              <w:instrText xml:space="preserve"> PAGEREF _Toc182731764 \h </w:instrText>
            </w:r>
            <w:r>
              <w:rPr>
                <w:noProof/>
                <w:webHidden/>
              </w:rPr>
            </w:r>
            <w:r>
              <w:rPr>
                <w:noProof/>
                <w:webHidden/>
              </w:rPr>
              <w:fldChar w:fldCharType="separate"/>
            </w:r>
            <w:r>
              <w:rPr>
                <w:noProof/>
                <w:webHidden/>
              </w:rPr>
              <w:t>10</w:t>
            </w:r>
            <w:r>
              <w:rPr>
                <w:noProof/>
                <w:webHidden/>
              </w:rPr>
              <w:fldChar w:fldCharType="end"/>
            </w:r>
          </w:hyperlink>
        </w:p>
        <w:p w14:paraId="48BCC6C2" w14:textId="3CF59FD9" w:rsidR="00234948" w:rsidRDefault="00234948" w:rsidP="0009683A">
          <w:pPr>
            <w:spacing w:line="360" w:lineRule="auto"/>
            <w:jc w:val="both"/>
          </w:pPr>
          <w:r w:rsidRPr="00242C52">
            <w:rPr>
              <w:rFonts w:ascii="Arial" w:hAnsi="Arial" w:cs="Arial"/>
              <w:b/>
              <w:bCs/>
              <w:color w:val="0E2841" w:themeColor="text2"/>
              <w:sz w:val="24"/>
              <w:szCs w:val="24"/>
              <w:lang w:val="es-ES"/>
            </w:rPr>
            <w:fldChar w:fldCharType="end"/>
          </w:r>
        </w:p>
      </w:sdtContent>
    </w:sdt>
    <w:p w14:paraId="2F940EE8" w14:textId="77777777" w:rsidR="002A0241" w:rsidRPr="00234948" w:rsidRDefault="002A0241" w:rsidP="0009683A">
      <w:pPr>
        <w:spacing w:line="360" w:lineRule="auto"/>
        <w:jc w:val="both"/>
        <w:rPr>
          <w:rFonts w:ascii="Arial" w:hAnsi="Arial" w:cs="Arial"/>
        </w:rPr>
      </w:pPr>
    </w:p>
    <w:p w14:paraId="2CBDBF95" w14:textId="08BC5BB7" w:rsidR="002A0241" w:rsidRPr="002A0241" w:rsidRDefault="000D3262" w:rsidP="002A0241">
      <w:pPr>
        <w:pStyle w:val="TitulosProyecto"/>
        <w:outlineLvl w:val="0"/>
      </w:pPr>
      <w:bookmarkStart w:id="0" w:name="_Toc182731739"/>
      <w:r w:rsidRPr="00234948">
        <w:t>Resumen ejecutivo (español)</w:t>
      </w:r>
      <w:bookmarkEnd w:id="0"/>
    </w:p>
    <w:p w14:paraId="5C81A6DA"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0E71CA7B" w14:textId="77777777" w:rsidR="000D3262" w:rsidRDefault="000D3262" w:rsidP="002A0241"/>
    <w:p w14:paraId="237BB955" w14:textId="77777777" w:rsidR="0040449B" w:rsidRPr="00234948" w:rsidRDefault="0040449B" w:rsidP="002A0241"/>
    <w:p w14:paraId="6594638F" w14:textId="046EC7A8" w:rsidR="002A0241" w:rsidRPr="002A0241" w:rsidRDefault="000D3262" w:rsidP="002A0241">
      <w:pPr>
        <w:pStyle w:val="TitulosProyecto"/>
        <w:outlineLvl w:val="0"/>
      </w:pPr>
      <w:bookmarkStart w:id="1" w:name="_Toc182731740"/>
      <w:r w:rsidRPr="00234948">
        <w:t>Resumen ejecutivo (Ingles)</w:t>
      </w:r>
      <w:bookmarkEnd w:id="1"/>
    </w:p>
    <w:p w14:paraId="06464DC4"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03870AF2" w14:textId="77777777" w:rsidR="000D3262" w:rsidRPr="00234948" w:rsidRDefault="000D3262" w:rsidP="0009683A">
      <w:pPr>
        <w:spacing w:line="360" w:lineRule="auto"/>
        <w:jc w:val="both"/>
        <w:rPr>
          <w:rFonts w:ascii="Arial" w:hAnsi="Arial" w:cs="Arial"/>
        </w:rPr>
      </w:pPr>
    </w:p>
    <w:p w14:paraId="2FE9ACA1" w14:textId="77777777" w:rsidR="000D3262" w:rsidRPr="00234948" w:rsidRDefault="000D3262" w:rsidP="0009683A">
      <w:pPr>
        <w:spacing w:line="360" w:lineRule="auto"/>
        <w:jc w:val="both"/>
        <w:rPr>
          <w:rFonts w:ascii="Arial" w:hAnsi="Arial" w:cs="Arial"/>
        </w:rPr>
      </w:pPr>
    </w:p>
    <w:p w14:paraId="67AE6D80" w14:textId="690021D3" w:rsidR="000D3262" w:rsidRPr="00234948" w:rsidRDefault="000D3262" w:rsidP="002A0241">
      <w:pPr>
        <w:pStyle w:val="TitulosProyecto"/>
        <w:outlineLvl w:val="0"/>
      </w:pPr>
      <w:bookmarkStart w:id="2" w:name="_Toc182731741"/>
      <w:r w:rsidRPr="00234948">
        <w:t>Introducción</w:t>
      </w:r>
      <w:bookmarkEnd w:id="2"/>
    </w:p>
    <w:p w14:paraId="7E142CB0"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El proyecto APT se desarrolla en el marco de la carrera de Ingeniería en Informática y responde a la necesidad de implementar una solución tecnológica basada en software que ayude a automatizar y modernizar los procesos de administración de clientes y órdenes de transporte de la empresa Setralog, dedicada al transporte terrestre de carga en general, tales como electrodomésticos, herramientas, textiles, etc. Así también transporta carga especializada, como medicamentos, alimentos refrigerados y químicos no peligrosos.</w:t>
      </w:r>
    </w:p>
    <w:p w14:paraId="67035A1D"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Setralog fue fundada en 2018 por la ingeniera en logística Patricia González, quien actualmente ocupa el cargo de gerente general. Al comenzar como una pyme, Setralog enfrentó varios desafíos, entre ellos la gestión eficiente de la información de clientes y órdenes de transporte. La administración de la empresa se realiza mediante hojas de cálculo en Excel, y el medio de comunicación con los clientes para solicitar órdenes de transporte se basa principalmente en correo electrónico.</w:t>
      </w:r>
    </w:p>
    <w:p w14:paraId="06A5063F"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 xml:space="preserve">En la actualidad, Setralog ha experimentado un crecimiento tanto en capacidad operativa como en la capacidad de transporte. Con el paso de los años, ha mantenido una cartera de clientes a los que presta sus servicios (72 clientes en el año 2024). Sin embargo, sigue enfrentando problemas derivados de la gestión </w:t>
      </w:r>
      <w:r w:rsidRPr="004D6742">
        <w:rPr>
          <w:rFonts w:ascii="Arial" w:hAnsi="Arial" w:cs="Arial"/>
          <w:sz w:val="24"/>
          <w:szCs w:val="24"/>
        </w:rPr>
        <w:lastRenderedPageBreak/>
        <w:t>manual de órdenes e información de clientes, ya que continúa utilizando hojas de cálculo y correo electrónico para registrar y administrar la información.</w:t>
      </w:r>
    </w:p>
    <w:p w14:paraId="03ED4E18"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Esta forma de trabajo es lenta y poco eficaz, propensa a errores, y genera un aumento en los tiempos de respuesta de hasta un 45% en comparación con la competencia, además de una tasa de errores cercana al 18% en la generación de órdenes de transporte. Todas estas ineficiencias han llevado a la pérdida de 13 clientes en lo que va del 2024.</w:t>
      </w:r>
    </w:p>
    <w:p w14:paraId="41D9B2D4"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Si bien pueden parecer problemas menores en una operación diaria, la suma de estos se traduce en costos significativos al final de cada mes y en una experiencia de servicio deficiente para los clientes, afectando tanto a la productividad a la reputación de la empresa.</w:t>
      </w:r>
    </w:p>
    <w:p w14:paraId="57AE4D20"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 xml:space="preserve">Dado el contexto el APT y el tiempo para su desarrollo, la solución tiene como objetivo desarrollar un sistema para centralizar la información relacionada con el cliente y además de un sistema de solicitudes y gestión de ordenes de transporte. Esta solución basada en código web permitirá el acceso mediante internet no solo del personal de </w:t>
      </w:r>
      <w:proofErr w:type="gramStart"/>
      <w:r w:rsidRPr="004D6742">
        <w:rPr>
          <w:rFonts w:ascii="Arial" w:hAnsi="Arial" w:cs="Arial"/>
          <w:sz w:val="24"/>
          <w:szCs w:val="24"/>
        </w:rPr>
        <w:t>Setralog</w:t>
      </w:r>
      <w:proofErr w:type="gramEnd"/>
      <w:r w:rsidRPr="004D6742">
        <w:rPr>
          <w:rFonts w:ascii="Arial" w:hAnsi="Arial" w:cs="Arial"/>
          <w:sz w:val="24"/>
          <w:szCs w:val="24"/>
        </w:rPr>
        <w:t xml:space="preserve"> sino que también de los clientes, generando a si un sistema de gestión integral y unificada de información</w:t>
      </w:r>
    </w:p>
    <w:p w14:paraId="54D1A3DC"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Esto permitirá que tanto los colaboradores de Setralog y sus clientes, puedan autogestionar sus datos y darse de alta como clientes y a su vez permita la creación de las solicitudes de transporte de manera autónoma por parte de los clientes.</w:t>
      </w:r>
    </w:p>
    <w:p w14:paraId="09880398" w14:textId="77777777" w:rsidR="004D674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La propuesta es centralizar todos los datos en un sistema unificado que pueda almacenar y procesar grandes volúmenes de información, lo que contribuirá a la eficiencia operativa y reducirá significativamente los errores derivados del ingreso manual de datos. La unificación y centralización permitirá a Setralog contar con un flujo de trabajo más ágil, disminuir la carga administrativa de los empleados y mejorar la trazabilidad de los procesos logrando así una mejor calidad en los servicios ofrecidos.</w:t>
      </w:r>
    </w:p>
    <w:p w14:paraId="40DB22EA" w14:textId="41FE9B6F" w:rsidR="000D3262" w:rsidRPr="004D6742" w:rsidRDefault="004D6742" w:rsidP="0009683A">
      <w:pPr>
        <w:spacing w:line="360" w:lineRule="auto"/>
        <w:jc w:val="both"/>
        <w:rPr>
          <w:rFonts w:ascii="Arial" w:hAnsi="Arial" w:cs="Arial"/>
          <w:sz w:val="24"/>
          <w:szCs w:val="24"/>
        </w:rPr>
      </w:pPr>
      <w:r w:rsidRPr="004D6742">
        <w:rPr>
          <w:rFonts w:ascii="Arial" w:hAnsi="Arial" w:cs="Arial"/>
          <w:sz w:val="24"/>
          <w:szCs w:val="24"/>
        </w:rPr>
        <w:t xml:space="preserve">El proyecto también se enmarca en un contexto laboral en constante evolución, donde las tecnologías de la información y comunicación son claves para un trabajo </w:t>
      </w:r>
      <w:proofErr w:type="spellStart"/>
      <w:r w:rsidRPr="004D6742">
        <w:rPr>
          <w:rFonts w:ascii="Arial" w:hAnsi="Arial" w:cs="Arial"/>
          <w:sz w:val="24"/>
          <w:szCs w:val="24"/>
        </w:rPr>
        <w:lastRenderedPageBreak/>
        <w:t>solido</w:t>
      </w:r>
      <w:proofErr w:type="spellEnd"/>
      <w:r w:rsidRPr="004D6742">
        <w:rPr>
          <w:rFonts w:ascii="Arial" w:hAnsi="Arial" w:cs="Arial"/>
          <w:sz w:val="24"/>
          <w:szCs w:val="24"/>
        </w:rPr>
        <w:t xml:space="preserve"> y que genere competitividad. En este sentido, la solución ofrece a los futuros profesionales de Ingeniería en Informática la oportunidad de aplicar y fortalecer las competencias adquiridas en un caso real, abarcando diversas técnicas y una gestión bien hecha, aplicando conocimientos en diversos ramos.</w:t>
      </w:r>
    </w:p>
    <w:p w14:paraId="2995F4B9" w14:textId="77777777" w:rsidR="000D3262" w:rsidRPr="00234948" w:rsidRDefault="000D3262" w:rsidP="0009683A">
      <w:pPr>
        <w:spacing w:line="360" w:lineRule="auto"/>
        <w:jc w:val="both"/>
        <w:rPr>
          <w:rFonts w:ascii="Arial" w:hAnsi="Arial" w:cs="Arial"/>
        </w:rPr>
      </w:pPr>
    </w:p>
    <w:p w14:paraId="63795BD1" w14:textId="3981D48B" w:rsidR="000D3262" w:rsidRPr="00234948" w:rsidRDefault="000D3262" w:rsidP="002A0241">
      <w:pPr>
        <w:pStyle w:val="TitulosProyecto"/>
        <w:outlineLvl w:val="0"/>
      </w:pPr>
      <w:bookmarkStart w:id="3" w:name="_Toc182731742"/>
      <w:r w:rsidRPr="00234948">
        <w:t>Descripción del problema</w:t>
      </w:r>
      <w:bookmarkEnd w:id="3"/>
    </w:p>
    <w:p w14:paraId="59D41418" w14:textId="77777777" w:rsidR="009C6F24" w:rsidRPr="009C1874" w:rsidRDefault="009C6F24" w:rsidP="002A0241">
      <w:pPr>
        <w:pStyle w:val="ParrafoProyecto0"/>
        <w:rPr>
          <w:highlight w:val="green"/>
        </w:rPr>
      </w:pPr>
      <w:r w:rsidRPr="009C1874">
        <w:rPr>
          <w:highlight w:val="green"/>
        </w:rPr>
        <w:t xml:space="preserve">La problemática se centra en la optimización de procesos de la empresa Setralog, una empresa de transporte de carga especializada en productos de diversos tipos. Actualmente, Setralog gestiona sus operaciones de forma manual, utilizando hojas de cálculo Excel para registrar clientes y pedidos, lo que implica una gestión lenta que se traduce en un </w:t>
      </w:r>
      <w:r>
        <w:rPr>
          <w:highlight w:val="green"/>
        </w:rPr>
        <w:t>4</w:t>
      </w:r>
      <w:r w:rsidRPr="009C1874">
        <w:rPr>
          <w:highlight w:val="green"/>
        </w:rPr>
        <w:t>5% más de retraso en los tiempos de entrega, además de estar propenso a cometer errores en el momento del ingreso de los datos lo que se traduce en una tasa de error de un 1</w:t>
      </w:r>
      <w:r>
        <w:rPr>
          <w:highlight w:val="green"/>
        </w:rPr>
        <w:t>8</w:t>
      </w:r>
      <w:r w:rsidRPr="009C1874">
        <w:rPr>
          <w:highlight w:val="green"/>
        </w:rPr>
        <w:t>%.</w:t>
      </w:r>
    </w:p>
    <w:p w14:paraId="3813BA01" w14:textId="77777777" w:rsidR="009C6F24" w:rsidRDefault="009C6F24" w:rsidP="002A0241">
      <w:pPr>
        <w:pStyle w:val="ParrafoProyecto0"/>
      </w:pPr>
      <w:r w:rsidRPr="009C1874">
        <w:rPr>
          <w:highlight w:val="green"/>
        </w:rPr>
        <w:t>Este método carece de unificación y eficiencia, afectando tanto a la empresa como a sus clientes. Lo que ha evidenciado en retraso en la entrega de pedidos, tiempos excesivos en procesos administrativos, errores de despacho y tipeo, perdida de imagen ante la competencia lo que ha desencadenado la pérdida de clientes.</w:t>
      </w:r>
      <w:r w:rsidRPr="009C1874">
        <w:t xml:space="preserve"> </w:t>
      </w:r>
    </w:p>
    <w:p w14:paraId="7009ACF0" w14:textId="77777777" w:rsidR="00BB02AE" w:rsidRDefault="00BB02AE" w:rsidP="002A0241">
      <w:pPr>
        <w:pStyle w:val="ParrafoProyecto0"/>
      </w:pPr>
    </w:p>
    <w:p w14:paraId="2CED7A10" w14:textId="5407C10B" w:rsidR="00BB02AE" w:rsidRDefault="00BB02AE" w:rsidP="002A0241">
      <w:pPr>
        <w:pStyle w:val="ParrafoProyecto0"/>
      </w:pPr>
      <w:r>
        <w:t>En este flujo se puede apreciar los procesos que actualmente están involucrados en el proceso de una solicitud de transporte.</w:t>
      </w:r>
    </w:p>
    <w:p w14:paraId="4CCF8205" w14:textId="755472F3" w:rsidR="00BB02AE" w:rsidRPr="009C1874" w:rsidRDefault="00BB02AE" w:rsidP="002A0241">
      <w:pPr>
        <w:pStyle w:val="ParrafoProyecto0"/>
      </w:pPr>
      <w:r>
        <w:rPr>
          <w:noProof/>
        </w:rPr>
        <w:lastRenderedPageBreak/>
        <w:drawing>
          <wp:inline distT="0" distB="0" distL="0" distR="0" wp14:anchorId="43CABDED" wp14:editId="38B0F352">
            <wp:extent cx="5612130" cy="2878455"/>
            <wp:effectExtent l="19050" t="19050" r="26670" b="17145"/>
            <wp:docPr id="18114643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64350"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878455"/>
                    </a:xfrm>
                    <a:prstGeom prst="rect">
                      <a:avLst/>
                    </a:prstGeom>
                    <a:ln>
                      <a:solidFill>
                        <a:schemeClr val="tx1"/>
                      </a:solidFill>
                    </a:ln>
                  </pic:spPr>
                </pic:pic>
              </a:graphicData>
            </a:graphic>
          </wp:inline>
        </w:drawing>
      </w:r>
    </w:p>
    <w:p w14:paraId="4B5F92F1" w14:textId="2A4012B2" w:rsidR="000D3262" w:rsidRDefault="00BB02AE" w:rsidP="0009683A">
      <w:pPr>
        <w:spacing w:line="360" w:lineRule="auto"/>
        <w:jc w:val="both"/>
        <w:rPr>
          <w:rFonts w:ascii="Arial" w:hAnsi="Arial" w:cs="Arial"/>
        </w:rPr>
      </w:pPr>
      <w:r>
        <w:rPr>
          <w:rFonts w:ascii="Arial" w:hAnsi="Arial" w:cs="Arial"/>
        </w:rPr>
        <w:t xml:space="preserve">Este proceso de puede apreciar de mejor manera en el anexo </w:t>
      </w:r>
      <w:proofErr w:type="spellStart"/>
      <w:r>
        <w:rPr>
          <w:rFonts w:ascii="Arial" w:hAnsi="Arial" w:cs="Arial"/>
        </w:rPr>
        <w:t>xxxx</w:t>
      </w:r>
      <w:proofErr w:type="spellEnd"/>
      <w:r>
        <w:rPr>
          <w:rFonts w:ascii="Arial" w:hAnsi="Arial" w:cs="Arial"/>
        </w:rPr>
        <w:t xml:space="preserve"> </w:t>
      </w:r>
    </w:p>
    <w:p w14:paraId="2D3EA7BF" w14:textId="77777777" w:rsidR="00BB02AE" w:rsidRDefault="00BB02AE" w:rsidP="0009683A">
      <w:pPr>
        <w:spacing w:line="360" w:lineRule="auto"/>
        <w:jc w:val="both"/>
        <w:rPr>
          <w:rFonts w:ascii="Arial" w:hAnsi="Arial" w:cs="Arial"/>
        </w:rPr>
      </w:pPr>
    </w:p>
    <w:p w14:paraId="7F932E04" w14:textId="77777777" w:rsidR="00BB02AE" w:rsidRDefault="00BB02AE" w:rsidP="0009683A">
      <w:pPr>
        <w:spacing w:line="360" w:lineRule="auto"/>
        <w:jc w:val="both"/>
        <w:rPr>
          <w:rFonts w:ascii="Arial" w:hAnsi="Arial" w:cs="Arial"/>
        </w:rPr>
      </w:pPr>
    </w:p>
    <w:p w14:paraId="27EAE922" w14:textId="1300F6F0" w:rsidR="009C6F24" w:rsidRPr="00D91184" w:rsidRDefault="009C6F24" w:rsidP="002A0241">
      <w:pPr>
        <w:pStyle w:val="Subtituloproyecto"/>
        <w:outlineLvl w:val="1"/>
      </w:pPr>
      <w:bookmarkStart w:id="4" w:name="_Toc182731743"/>
      <w:r w:rsidRPr="00D91184">
        <w:t>Problema por resolver</w:t>
      </w:r>
      <w:bookmarkEnd w:id="4"/>
    </w:p>
    <w:p w14:paraId="3E3CB331" w14:textId="77777777" w:rsidR="009C6F24" w:rsidRPr="006F63DA" w:rsidRDefault="009C6F24" w:rsidP="0009683A">
      <w:pPr>
        <w:spacing w:line="360" w:lineRule="auto"/>
        <w:jc w:val="both"/>
        <w:rPr>
          <w:rFonts w:ascii="Arial" w:hAnsi="Arial" w:cs="Arial"/>
          <w:sz w:val="24"/>
          <w:szCs w:val="24"/>
          <w:highlight w:val="green"/>
          <w:lang w:val="es-MX"/>
        </w:rPr>
      </w:pPr>
      <w:r w:rsidRPr="006F63DA">
        <w:rPr>
          <w:rFonts w:ascii="Arial" w:hAnsi="Arial" w:cs="Arial"/>
          <w:sz w:val="24"/>
          <w:szCs w:val="24"/>
          <w:highlight w:val="green"/>
          <w:lang w:val="es-MX"/>
        </w:rPr>
        <w:t>El problema que busca resolver el proyecto APT es la ineficiencia en la gestión de clientes y órdenes de transporte de la empresa Setralog, que actualmente utiliza métodos manuales, como hojas de cálculo en Excel y correo electrónico, para registrar y organizar la información, lo cual demanda una gran cantidad de tiempo para sus registros. Para un pedido estándar el tiempo de lectura de un correo va desde los 30 minutos a 4 horas. Luego pasa por la generación de solicitud de transporte en el cual se deben verificar que estén todos los datos del cliente, lugar de retiro, lugar de despacho, tipo y cantidad de carga. Todo este proceso puede tomar entre 30 a 90 minutos. Para que el pedido quede a la espera de ser asignado a un vehículo de despacho.</w:t>
      </w:r>
    </w:p>
    <w:p w14:paraId="39B346BA" w14:textId="77777777" w:rsidR="009C6F24" w:rsidRPr="006F63DA" w:rsidRDefault="009C6F24" w:rsidP="0009683A">
      <w:pPr>
        <w:spacing w:line="360" w:lineRule="auto"/>
        <w:jc w:val="both"/>
        <w:rPr>
          <w:rFonts w:ascii="Arial" w:hAnsi="Arial" w:cs="Arial"/>
          <w:sz w:val="24"/>
          <w:szCs w:val="24"/>
          <w:highlight w:val="green"/>
          <w:lang w:val="es-MX"/>
        </w:rPr>
      </w:pPr>
      <w:r w:rsidRPr="006F63DA">
        <w:rPr>
          <w:rFonts w:ascii="Arial" w:hAnsi="Arial" w:cs="Arial"/>
          <w:sz w:val="24"/>
          <w:szCs w:val="24"/>
          <w:highlight w:val="green"/>
          <w:lang w:val="es-MX"/>
        </w:rPr>
        <w:t xml:space="preserve"> Este sistema no solo es lento y propenso a errores, sino que también carece de centralización y unificación, lo que dificulta el acceso rápido a datos y seguimientos de pedidos obligando a los clientes a tener que consultar ya sea por correo o teléfono para saber el estado de su orden de transporte.</w:t>
      </w:r>
    </w:p>
    <w:p w14:paraId="2DAD24F0" w14:textId="77777777" w:rsidR="009C6F24" w:rsidRPr="006F63DA" w:rsidRDefault="009C6F24" w:rsidP="0009683A">
      <w:pPr>
        <w:spacing w:line="360" w:lineRule="auto"/>
        <w:jc w:val="both"/>
        <w:rPr>
          <w:rFonts w:ascii="Arial" w:hAnsi="Arial" w:cs="Arial"/>
          <w:sz w:val="24"/>
          <w:szCs w:val="24"/>
          <w:lang w:val="es-MX"/>
        </w:rPr>
      </w:pPr>
      <w:r w:rsidRPr="006F63DA">
        <w:rPr>
          <w:rFonts w:ascii="Arial" w:hAnsi="Arial" w:cs="Arial"/>
          <w:sz w:val="24"/>
          <w:szCs w:val="24"/>
          <w:highlight w:val="green"/>
          <w:lang w:val="es-MX"/>
        </w:rPr>
        <w:lastRenderedPageBreak/>
        <w:t>Esta falta de agilidad y precisión afecta tanto a los empleados como a los clientes de la empresa, limitando la calidad del servicio y la competitividad de Setralog en el mercado.</w:t>
      </w:r>
    </w:p>
    <w:p w14:paraId="0603E3D8" w14:textId="77777777" w:rsidR="009C6F24" w:rsidRDefault="009C6F24" w:rsidP="0009683A">
      <w:pPr>
        <w:spacing w:line="360" w:lineRule="auto"/>
        <w:jc w:val="both"/>
        <w:rPr>
          <w:rFonts w:ascii="Arial" w:hAnsi="Arial" w:cs="Arial"/>
        </w:rPr>
      </w:pPr>
    </w:p>
    <w:p w14:paraId="11CCCDE5" w14:textId="77777777" w:rsidR="009C6F24" w:rsidRPr="00D91184" w:rsidRDefault="009C6F24" w:rsidP="002A0241">
      <w:pPr>
        <w:pStyle w:val="Subtituloproyecto"/>
        <w:outlineLvl w:val="1"/>
      </w:pPr>
      <w:bookmarkStart w:id="5" w:name="_Toc180613168"/>
      <w:bookmarkStart w:id="6" w:name="_Toc182731744"/>
      <w:r w:rsidRPr="00D91184">
        <w:t>Justificación</w:t>
      </w:r>
      <w:bookmarkEnd w:id="5"/>
      <w:bookmarkEnd w:id="6"/>
    </w:p>
    <w:p w14:paraId="14D33C95" w14:textId="77777777" w:rsidR="009C6F24" w:rsidRPr="009C6F24" w:rsidRDefault="009C6F24" w:rsidP="0009683A">
      <w:pPr>
        <w:spacing w:line="360" w:lineRule="auto"/>
        <w:jc w:val="both"/>
        <w:rPr>
          <w:rFonts w:ascii="Arial" w:hAnsi="Arial" w:cs="Arial"/>
          <w:highlight w:val="green"/>
        </w:rPr>
      </w:pPr>
      <w:r w:rsidRPr="009C6F24">
        <w:rPr>
          <w:rFonts w:ascii="Arial" w:hAnsi="Arial" w:cs="Arial"/>
          <w:highlight w:val="green"/>
        </w:rPr>
        <w:t>La justificación del proyecto APT radica en la necesidad de mejorar la eficiencia operativa y la precisión en la gestión de cliente y órdenes de trasporte de Setralog, una empresa dedicada al transporte de productos sensibles.</w:t>
      </w:r>
    </w:p>
    <w:p w14:paraId="06C7CA05" w14:textId="77777777" w:rsidR="009C6F24" w:rsidRPr="009C6F24" w:rsidRDefault="009C6F24" w:rsidP="0009683A">
      <w:pPr>
        <w:spacing w:line="360" w:lineRule="auto"/>
        <w:jc w:val="both"/>
        <w:rPr>
          <w:rFonts w:ascii="Arial" w:hAnsi="Arial" w:cs="Arial"/>
          <w:highlight w:val="green"/>
        </w:rPr>
      </w:pPr>
      <w:r w:rsidRPr="009C6F24">
        <w:rPr>
          <w:rFonts w:ascii="Arial" w:hAnsi="Arial" w:cs="Arial"/>
          <w:highlight w:val="green"/>
        </w:rPr>
        <w:t>Dados que los procesos que hoy por hoy maneja Setralog afectan en la calidad del servicio y la satisfacción del cliente, el desarrollo de una plataforma de gestión integral permitirá a Setralog optimizar y automatizar toda la información que se ingresa en sistema además de mejorar los tiempos de procesamiento de estos.</w:t>
      </w:r>
    </w:p>
    <w:p w14:paraId="01E6E431" w14:textId="399DC389" w:rsidR="009C6F24" w:rsidRPr="00234948" w:rsidRDefault="009C6F24" w:rsidP="0009683A">
      <w:pPr>
        <w:spacing w:line="360" w:lineRule="auto"/>
        <w:jc w:val="both"/>
        <w:rPr>
          <w:rFonts w:ascii="Arial" w:hAnsi="Arial" w:cs="Arial"/>
        </w:rPr>
      </w:pPr>
      <w:r w:rsidRPr="009C6F24">
        <w:rPr>
          <w:rFonts w:ascii="Arial" w:hAnsi="Arial" w:cs="Arial"/>
          <w:highlight w:val="green"/>
        </w:rPr>
        <w:t>Esto contribuirá a reducir errores de registro y mejorar los tiempos de respuesta. Además de una reducción en los costos de operación no teniendo que generar horas extras para solucionar los errores y facilitando la tarea a los administrativos, disponiendo de más tiempo para destinar a otras tareas. Esto sumando a la trazabilidad de los pedidos, hace que Setralog se alinee a las demandas actuales del mercado de trasporte, sino que también reforzara su posición competitiva, generando valor tanto para la empresa como sus trabajadores.</w:t>
      </w:r>
    </w:p>
    <w:p w14:paraId="696941C2" w14:textId="77777777" w:rsidR="000D3262" w:rsidRDefault="000D3262" w:rsidP="0009683A">
      <w:pPr>
        <w:spacing w:line="360" w:lineRule="auto"/>
        <w:jc w:val="both"/>
        <w:rPr>
          <w:rFonts w:ascii="Arial" w:hAnsi="Arial" w:cs="Arial"/>
        </w:rPr>
      </w:pPr>
    </w:p>
    <w:p w14:paraId="532580A1" w14:textId="77777777" w:rsidR="00242C52" w:rsidRDefault="00242C52" w:rsidP="0009683A">
      <w:pPr>
        <w:spacing w:line="360" w:lineRule="auto"/>
        <w:jc w:val="both"/>
        <w:rPr>
          <w:rFonts w:ascii="Arial" w:hAnsi="Arial" w:cs="Arial"/>
        </w:rPr>
      </w:pPr>
    </w:p>
    <w:p w14:paraId="614FC46E" w14:textId="77777777" w:rsidR="00242C52" w:rsidRDefault="00242C52" w:rsidP="0009683A">
      <w:pPr>
        <w:spacing w:line="360" w:lineRule="auto"/>
        <w:jc w:val="both"/>
        <w:rPr>
          <w:rFonts w:ascii="Arial" w:hAnsi="Arial" w:cs="Arial"/>
        </w:rPr>
      </w:pPr>
    </w:p>
    <w:p w14:paraId="2542A00E" w14:textId="77777777" w:rsidR="00242C52" w:rsidRDefault="00242C52" w:rsidP="0009683A">
      <w:pPr>
        <w:spacing w:line="360" w:lineRule="auto"/>
        <w:jc w:val="both"/>
        <w:rPr>
          <w:rFonts w:ascii="Arial" w:hAnsi="Arial" w:cs="Arial"/>
        </w:rPr>
      </w:pPr>
    </w:p>
    <w:p w14:paraId="0DF385A5" w14:textId="77777777" w:rsidR="00242C52" w:rsidRDefault="00242C52" w:rsidP="0009683A">
      <w:pPr>
        <w:spacing w:line="360" w:lineRule="auto"/>
        <w:jc w:val="both"/>
        <w:rPr>
          <w:rFonts w:ascii="Arial" w:hAnsi="Arial" w:cs="Arial"/>
        </w:rPr>
      </w:pPr>
    </w:p>
    <w:p w14:paraId="6040B9E3" w14:textId="77777777" w:rsidR="002A0241" w:rsidRDefault="002A0241" w:rsidP="0009683A">
      <w:pPr>
        <w:spacing w:line="360" w:lineRule="auto"/>
        <w:jc w:val="both"/>
        <w:rPr>
          <w:rFonts w:ascii="Arial" w:hAnsi="Arial" w:cs="Arial"/>
        </w:rPr>
      </w:pPr>
    </w:p>
    <w:p w14:paraId="536ADE25" w14:textId="77777777" w:rsidR="002A0241" w:rsidRDefault="002A0241" w:rsidP="0009683A">
      <w:pPr>
        <w:spacing w:line="360" w:lineRule="auto"/>
        <w:jc w:val="both"/>
        <w:rPr>
          <w:rFonts w:ascii="Arial" w:hAnsi="Arial" w:cs="Arial"/>
        </w:rPr>
      </w:pPr>
    </w:p>
    <w:p w14:paraId="325EDD28" w14:textId="77777777" w:rsidR="002A0241" w:rsidRDefault="002A0241" w:rsidP="0009683A">
      <w:pPr>
        <w:spacing w:line="360" w:lineRule="auto"/>
        <w:jc w:val="both"/>
        <w:rPr>
          <w:rFonts w:ascii="Arial" w:hAnsi="Arial" w:cs="Arial"/>
        </w:rPr>
      </w:pPr>
    </w:p>
    <w:p w14:paraId="78EBB8EF" w14:textId="77777777" w:rsidR="00242C52" w:rsidRPr="00234948" w:rsidRDefault="00242C52" w:rsidP="0009683A">
      <w:pPr>
        <w:spacing w:line="360" w:lineRule="auto"/>
        <w:jc w:val="both"/>
        <w:rPr>
          <w:rFonts w:ascii="Arial" w:hAnsi="Arial" w:cs="Arial"/>
        </w:rPr>
      </w:pPr>
    </w:p>
    <w:p w14:paraId="2F213EDE" w14:textId="74166DA9" w:rsidR="000D3262" w:rsidRPr="00234948" w:rsidRDefault="000D3262" w:rsidP="002A0241">
      <w:pPr>
        <w:pStyle w:val="TitulosProyecto"/>
        <w:outlineLvl w:val="0"/>
      </w:pPr>
      <w:bookmarkStart w:id="7" w:name="_Toc182731745"/>
      <w:r w:rsidRPr="00234948">
        <w:lastRenderedPageBreak/>
        <w:t>Solución al problema.</w:t>
      </w:r>
      <w:bookmarkEnd w:id="7"/>
    </w:p>
    <w:p w14:paraId="2E068BE2" w14:textId="01BC244F" w:rsidR="000D3262" w:rsidRDefault="00242C52" w:rsidP="0009683A">
      <w:pPr>
        <w:spacing w:line="360" w:lineRule="auto"/>
        <w:jc w:val="both"/>
        <w:rPr>
          <w:rFonts w:ascii="Arial" w:hAnsi="Arial" w:cs="Arial"/>
        </w:rPr>
      </w:pPr>
      <w:r w:rsidRPr="0040449B">
        <w:rPr>
          <w:rFonts w:ascii="Arial" w:hAnsi="Arial" w:cs="Arial"/>
          <w:highlight w:val="lightGray"/>
        </w:rPr>
        <w:t>----------------------------</w:t>
      </w:r>
      <w:r w:rsidRPr="0040449B">
        <w:rPr>
          <w:rFonts w:ascii="Arial" w:hAnsi="Arial" w:cs="Arial"/>
          <w:highlight w:val="lightGray"/>
        </w:rPr>
        <w:t>Pendiente----------------------------</w:t>
      </w:r>
    </w:p>
    <w:p w14:paraId="4214BAA9" w14:textId="77777777" w:rsidR="00242C52" w:rsidRPr="00234948" w:rsidRDefault="00242C52" w:rsidP="0009683A">
      <w:pPr>
        <w:spacing w:line="360" w:lineRule="auto"/>
        <w:jc w:val="both"/>
        <w:rPr>
          <w:rFonts w:ascii="Arial" w:hAnsi="Arial" w:cs="Arial"/>
        </w:rPr>
      </w:pPr>
    </w:p>
    <w:p w14:paraId="169FB287" w14:textId="3D5594EE" w:rsidR="000D3262" w:rsidRPr="00234948" w:rsidRDefault="000D3262" w:rsidP="002A0241">
      <w:pPr>
        <w:pStyle w:val="TitulosProyecto"/>
        <w:outlineLvl w:val="0"/>
      </w:pPr>
      <w:bookmarkStart w:id="8" w:name="_Toc182731746"/>
      <w:r w:rsidRPr="00234948">
        <w:t>Objetivo general</w:t>
      </w:r>
      <w:bookmarkEnd w:id="8"/>
    </w:p>
    <w:p w14:paraId="365D451D" w14:textId="77777777" w:rsidR="0009683A" w:rsidRPr="0009683A" w:rsidRDefault="0009683A" w:rsidP="002A0241">
      <w:pPr>
        <w:pStyle w:val="Parrafoproyecto"/>
      </w:pPr>
      <w:r w:rsidRPr="0009683A">
        <w:t>Desarrollar una plataforma integral que centralice y automatice la gestión de clientes y ordenes de transporte para mejorar la eficiencia operativa.</w:t>
      </w:r>
    </w:p>
    <w:p w14:paraId="33314519" w14:textId="77777777" w:rsidR="0009683A" w:rsidRPr="0009683A" w:rsidRDefault="0009683A" w:rsidP="002A0241">
      <w:pPr>
        <w:pStyle w:val="Parrafoproyecto"/>
        <w:numPr>
          <w:ilvl w:val="0"/>
          <w:numId w:val="0"/>
        </w:numPr>
        <w:ind w:left="720"/>
      </w:pPr>
    </w:p>
    <w:p w14:paraId="0434A894" w14:textId="77777777" w:rsidR="0009683A" w:rsidRPr="0009683A" w:rsidRDefault="0009683A" w:rsidP="002A0241">
      <w:pPr>
        <w:pStyle w:val="Parrafoproyecto"/>
      </w:pPr>
      <w:r w:rsidRPr="0009683A">
        <w:t>Mejorar la experiencia del cliente con una interfaz intuitiva y funcional que facilite la interacción entre los clientes y Setralog, mejorando la satisfacción y fidelización de los clientes.</w:t>
      </w:r>
    </w:p>
    <w:p w14:paraId="7333D6BB" w14:textId="77777777" w:rsidR="0009683A" w:rsidRPr="0009683A" w:rsidRDefault="0009683A" w:rsidP="002A0241">
      <w:pPr>
        <w:pStyle w:val="Parrafoproyecto"/>
        <w:numPr>
          <w:ilvl w:val="0"/>
          <w:numId w:val="0"/>
        </w:numPr>
        <w:ind w:left="720"/>
      </w:pPr>
    </w:p>
    <w:p w14:paraId="26C1C124" w14:textId="77777777" w:rsidR="0009683A" w:rsidRDefault="0009683A" w:rsidP="002A0241">
      <w:pPr>
        <w:pStyle w:val="Parrafoproyecto"/>
      </w:pPr>
      <w:r w:rsidRPr="0009683A">
        <w:t>Aumentar la eficiencia, mediante una solución tecnológica que haga el uso eficiente de los recursos y mejore los tiempos de respuesta.</w:t>
      </w:r>
    </w:p>
    <w:p w14:paraId="4BB9ECF5" w14:textId="0325F8A2" w:rsidR="0054477A" w:rsidRDefault="0054477A" w:rsidP="0054477A">
      <w:pPr>
        <w:pStyle w:val="ParrafoProyecto0"/>
      </w:pPr>
      <w:r>
        <w:t>Al alcanzar estos objetivos se espera disminuir al menos de un 18% a un 5 % la tasa de errores en la generación de ordenes de transporte y reducir de un 45% a un 10% los tiempos de relacionado con el generación y procesamiento de la orden de trasporte</w:t>
      </w:r>
      <w:r w:rsidR="000B533D">
        <w:t xml:space="preserve">. Esto se traduce en una mejor satisfacción al cliente y aumenta la competitividad ante el mercado. </w:t>
      </w:r>
    </w:p>
    <w:p w14:paraId="6F223BB2" w14:textId="77777777" w:rsidR="0054477A" w:rsidRDefault="0054477A" w:rsidP="0054477A">
      <w:pPr>
        <w:pStyle w:val="Parrafoproyecto"/>
        <w:numPr>
          <w:ilvl w:val="0"/>
          <w:numId w:val="0"/>
        </w:numPr>
      </w:pPr>
    </w:p>
    <w:p w14:paraId="516CA733" w14:textId="77777777" w:rsidR="0054477A" w:rsidRDefault="0054477A" w:rsidP="0054477A">
      <w:pPr>
        <w:pStyle w:val="Parrafoproyecto"/>
        <w:numPr>
          <w:ilvl w:val="0"/>
          <w:numId w:val="0"/>
        </w:numPr>
      </w:pPr>
    </w:p>
    <w:p w14:paraId="3C8FB92A" w14:textId="77777777" w:rsidR="0054477A" w:rsidRDefault="0054477A" w:rsidP="0054477A">
      <w:pPr>
        <w:pStyle w:val="Parrafoproyecto"/>
        <w:numPr>
          <w:ilvl w:val="0"/>
          <w:numId w:val="0"/>
        </w:numPr>
      </w:pPr>
    </w:p>
    <w:p w14:paraId="75FC1941" w14:textId="77777777" w:rsidR="0054477A" w:rsidRPr="0009683A" w:rsidRDefault="0054477A" w:rsidP="0054477A">
      <w:pPr>
        <w:pStyle w:val="Parrafoproyecto"/>
        <w:numPr>
          <w:ilvl w:val="0"/>
          <w:numId w:val="0"/>
        </w:numPr>
      </w:pPr>
    </w:p>
    <w:p w14:paraId="6F16828D" w14:textId="77777777" w:rsidR="000D3262" w:rsidRPr="00234948" w:rsidRDefault="000D3262" w:rsidP="0009683A">
      <w:pPr>
        <w:spacing w:line="360" w:lineRule="auto"/>
        <w:jc w:val="both"/>
        <w:rPr>
          <w:rFonts w:ascii="Arial" w:hAnsi="Arial" w:cs="Arial"/>
        </w:rPr>
      </w:pPr>
    </w:p>
    <w:p w14:paraId="5A1DECCB" w14:textId="5C1EFD17" w:rsidR="000D3262" w:rsidRPr="002A0241" w:rsidRDefault="000D3262" w:rsidP="002A0241">
      <w:pPr>
        <w:pStyle w:val="TitulosProyecto"/>
        <w:outlineLvl w:val="0"/>
      </w:pPr>
      <w:bookmarkStart w:id="9" w:name="_Toc182731747"/>
      <w:r w:rsidRPr="002A0241">
        <w:t>Objetivos específicos</w:t>
      </w:r>
      <w:bookmarkEnd w:id="9"/>
    </w:p>
    <w:p w14:paraId="15B964DE" w14:textId="77777777" w:rsidR="0009683A" w:rsidRPr="0009683A" w:rsidRDefault="0009683A" w:rsidP="002A0241">
      <w:pPr>
        <w:pStyle w:val="Parrafoproyecto"/>
      </w:pPr>
      <w:r w:rsidRPr="0009683A">
        <w:t>Desarrollo de módulo de gestión de clientes: Este módulo permite registrar, actualizar y consultar información de los clientes de manera rápida y segura.</w:t>
      </w:r>
    </w:p>
    <w:p w14:paraId="045F6035" w14:textId="77777777" w:rsidR="0009683A" w:rsidRPr="0009683A" w:rsidRDefault="0009683A" w:rsidP="002A0241">
      <w:pPr>
        <w:pStyle w:val="Parrafoproyecto"/>
        <w:numPr>
          <w:ilvl w:val="0"/>
          <w:numId w:val="0"/>
        </w:numPr>
        <w:ind w:left="720"/>
      </w:pPr>
    </w:p>
    <w:p w14:paraId="59FA96A3" w14:textId="77777777" w:rsidR="0009683A" w:rsidRPr="0009683A" w:rsidRDefault="0009683A" w:rsidP="002A0241">
      <w:pPr>
        <w:pStyle w:val="Parrafoproyecto"/>
      </w:pPr>
      <w:r w:rsidRPr="0009683A">
        <w:lastRenderedPageBreak/>
        <w:t>Desarrollo de módulo de orden de transporte: Este módulo permite la creación, asignación y seguimiento de las ordenes de transporte.</w:t>
      </w:r>
    </w:p>
    <w:p w14:paraId="7D71CCB1" w14:textId="77777777" w:rsidR="0009683A" w:rsidRPr="0009683A" w:rsidRDefault="0009683A" w:rsidP="002A0241">
      <w:pPr>
        <w:pStyle w:val="Parrafoproyecto"/>
        <w:numPr>
          <w:ilvl w:val="0"/>
          <w:numId w:val="0"/>
        </w:numPr>
        <w:ind w:left="720"/>
      </w:pPr>
    </w:p>
    <w:p w14:paraId="11C6AE92" w14:textId="77777777" w:rsidR="0009683A" w:rsidRPr="0009683A" w:rsidRDefault="0009683A" w:rsidP="002A0241">
      <w:pPr>
        <w:pStyle w:val="Parrafoproyecto"/>
      </w:pPr>
      <w:r w:rsidRPr="0009683A">
        <w:t xml:space="preserve">Integración de plataforma Cloud: implementar las soluciones de almacenamiento y procesamiento de datos en la nube.  (Azure, Google Cloud, </w:t>
      </w:r>
      <w:proofErr w:type="spellStart"/>
      <w:r w:rsidRPr="0009683A">
        <w:t>Amazón</w:t>
      </w:r>
      <w:proofErr w:type="spellEnd"/>
      <w:r w:rsidRPr="0009683A">
        <w:t xml:space="preserve"> Web </w:t>
      </w:r>
      <w:proofErr w:type="spellStart"/>
      <w:r w:rsidRPr="0009683A">
        <w:t>Services</w:t>
      </w:r>
      <w:proofErr w:type="spellEnd"/>
      <w:r w:rsidRPr="0009683A">
        <w:t xml:space="preserve"> según la factibilidad del cliente).</w:t>
      </w:r>
    </w:p>
    <w:p w14:paraId="0E23CBB8" w14:textId="77777777" w:rsidR="0009683A" w:rsidRPr="0009683A" w:rsidRDefault="0009683A" w:rsidP="002A0241">
      <w:pPr>
        <w:pStyle w:val="Parrafoproyecto"/>
        <w:numPr>
          <w:ilvl w:val="0"/>
          <w:numId w:val="0"/>
        </w:numPr>
        <w:ind w:left="720"/>
      </w:pPr>
    </w:p>
    <w:p w14:paraId="0E4AF98F" w14:textId="77777777" w:rsidR="0009683A" w:rsidRPr="0009683A" w:rsidRDefault="0009683A" w:rsidP="002A0241">
      <w:pPr>
        <w:pStyle w:val="Parrafoproyecto"/>
      </w:pPr>
      <w:r w:rsidRPr="0009683A">
        <w:t xml:space="preserve">Seguridad de la información: Implementar medidas de seguridad para proteger la información de los clientes y ordenes de transporte, utilizando las buenas prácticas de la industria y estándares de seguridad de la información. </w:t>
      </w:r>
    </w:p>
    <w:p w14:paraId="62A8536C" w14:textId="77777777" w:rsidR="0009683A" w:rsidRPr="0009683A" w:rsidRDefault="0009683A" w:rsidP="002A0241">
      <w:pPr>
        <w:pStyle w:val="Prrafodelista"/>
        <w:spacing w:line="360" w:lineRule="auto"/>
        <w:jc w:val="both"/>
        <w:rPr>
          <w:rFonts w:ascii="Arial" w:hAnsi="Arial" w:cs="Arial"/>
          <w:sz w:val="24"/>
          <w:szCs w:val="24"/>
          <w:lang w:val="es-MX"/>
        </w:rPr>
      </w:pPr>
    </w:p>
    <w:p w14:paraId="6E95365D" w14:textId="77777777" w:rsidR="0009683A" w:rsidRPr="0009683A" w:rsidRDefault="0009683A" w:rsidP="002A0241">
      <w:pPr>
        <w:pStyle w:val="Prrafodelista"/>
        <w:numPr>
          <w:ilvl w:val="0"/>
          <w:numId w:val="2"/>
        </w:numPr>
        <w:spacing w:line="360" w:lineRule="auto"/>
        <w:jc w:val="both"/>
        <w:rPr>
          <w:rFonts w:ascii="Arial" w:hAnsi="Arial" w:cs="Arial"/>
          <w:sz w:val="24"/>
          <w:szCs w:val="24"/>
          <w:lang w:val="es-MX"/>
        </w:rPr>
      </w:pPr>
      <w:r w:rsidRPr="0009683A">
        <w:rPr>
          <w:rFonts w:ascii="Arial" w:hAnsi="Arial" w:cs="Arial"/>
          <w:sz w:val="24"/>
          <w:szCs w:val="24"/>
          <w:lang w:val="es-MX"/>
        </w:rPr>
        <w:t>Capacitación y Soporte: Se proveerá capacitación para el uso eficiente de la plataforma, además de prestar soporte técnico al desarrollo en caso de alguna incidencia en su funcionamiento.</w:t>
      </w:r>
    </w:p>
    <w:p w14:paraId="7B078BC7" w14:textId="77777777" w:rsidR="000D3262" w:rsidRPr="00234948" w:rsidRDefault="000D3262" w:rsidP="0009683A">
      <w:pPr>
        <w:spacing w:line="360" w:lineRule="auto"/>
        <w:jc w:val="both"/>
        <w:rPr>
          <w:rFonts w:ascii="Arial" w:hAnsi="Arial" w:cs="Arial"/>
        </w:rPr>
      </w:pPr>
    </w:p>
    <w:p w14:paraId="116A723C" w14:textId="77777777" w:rsidR="000D3262" w:rsidRPr="00234948" w:rsidRDefault="000D3262" w:rsidP="0009683A">
      <w:pPr>
        <w:spacing w:line="360" w:lineRule="auto"/>
        <w:jc w:val="both"/>
        <w:rPr>
          <w:rFonts w:ascii="Arial" w:hAnsi="Arial" w:cs="Arial"/>
        </w:rPr>
      </w:pPr>
    </w:p>
    <w:p w14:paraId="7DB3BECD" w14:textId="38E5272A" w:rsidR="000D3262" w:rsidRPr="002A0241" w:rsidRDefault="000D3262" w:rsidP="002A0241">
      <w:pPr>
        <w:pStyle w:val="TitulosProyecto"/>
      </w:pPr>
      <w:r w:rsidRPr="002A0241">
        <w:t>Competencias del perfil de egreso</w:t>
      </w:r>
    </w:p>
    <w:p w14:paraId="177CAC3B" w14:textId="77777777" w:rsidR="0009683A" w:rsidRPr="0040449B" w:rsidRDefault="0009683A" w:rsidP="0040449B">
      <w:pPr>
        <w:pStyle w:val="Subtituloproyecto"/>
        <w:outlineLvl w:val="1"/>
      </w:pPr>
      <w:bookmarkStart w:id="10" w:name="_Toc182731748"/>
      <w:r w:rsidRPr="0040449B">
        <w:t>Competencias Técnicas.</w:t>
      </w:r>
      <w:bookmarkEnd w:id="10"/>
    </w:p>
    <w:p w14:paraId="24E815F9" w14:textId="77777777" w:rsidR="0009683A" w:rsidRPr="0009683A" w:rsidRDefault="0009683A" w:rsidP="002A0241">
      <w:pPr>
        <w:pStyle w:val="Prrafodelista"/>
        <w:numPr>
          <w:ilvl w:val="0"/>
          <w:numId w:val="3"/>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t>Programación de aplicaciones:</w:t>
      </w:r>
      <w:r w:rsidRPr="0009683A">
        <w:rPr>
          <w:rFonts w:ascii="Arial" w:hAnsi="Arial" w:cs="Arial"/>
          <w:i/>
          <w:iCs/>
          <w:color w:val="000000" w:themeColor="text1"/>
          <w:sz w:val="24"/>
          <w:szCs w:val="24"/>
          <w:lang w:eastAsia="es-CL"/>
        </w:rPr>
        <w:t xml:space="preserve"> Propramacación en distintos lenguajes (JavaScript, Python, HTTP, CSS, etc.)</w:t>
      </w:r>
    </w:p>
    <w:p w14:paraId="769FB052" w14:textId="77777777" w:rsidR="0009683A" w:rsidRPr="0009683A" w:rsidRDefault="0009683A" w:rsidP="002A0241">
      <w:pPr>
        <w:pStyle w:val="Prrafodelista"/>
        <w:numPr>
          <w:ilvl w:val="0"/>
          <w:numId w:val="3"/>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t>Manejo de base de datos:</w:t>
      </w:r>
      <w:r w:rsidRPr="0009683A">
        <w:rPr>
          <w:rFonts w:ascii="Arial" w:hAnsi="Arial" w:cs="Arial"/>
          <w:i/>
          <w:iCs/>
          <w:color w:val="000000" w:themeColor="text1"/>
          <w:sz w:val="24"/>
          <w:szCs w:val="24"/>
          <w:lang w:eastAsia="es-CL"/>
        </w:rPr>
        <w:t xml:space="preserve"> Diseño, implementación, optimización de consultas, mantenimiento y respaldo de bases de datos.</w:t>
      </w:r>
    </w:p>
    <w:p w14:paraId="673C22D6" w14:textId="578110C6" w:rsidR="0009683A" w:rsidRPr="0009683A" w:rsidRDefault="0009683A" w:rsidP="002A0241">
      <w:pPr>
        <w:pStyle w:val="Prrafodelista"/>
        <w:numPr>
          <w:ilvl w:val="0"/>
          <w:numId w:val="3"/>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t>Seguridad informática:</w:t>
      </w:r>
      <w:r w:rsidRPr="0009683A">
        <w:rPr>
          <w:rFonts w:ascii="Arial" w:hAnsi="Arial" w:cs="Arial"/>
          <w:i/>
          <w:iCs/>
          <w:color w:val="000000" w:themeColor="text1"/>
          <w:sz w:val="24"/>
          <w:szCs w:val="24"/>
          <w:lang w:eastAsia="es-CL"/>
        </w:rPr>
        <w:t xml:space="preserve"> Implementación de medidas de seguridad, pruebas de penetración, gestión de seguridad, y aplicación de normativas y estándares de seguridad</w:t>
      </w:r>
      <w:r w:rsidR="00087035">
        <w:rPr>
          <w:rFonts w:ascii="Arial" w:hAnsi="Arial" w:cs="Arial"/>
          <w:i/>
          <w:iCs/>
          <w:color w:val="000000" w:themeColor="text1"/>
          <w:sz w:val="24"/>
          <w:szCs w:val="24"/>
          <w:lang w:eastAsia="es-CL"/>
        </w:rPr>
        <w:t xml:space="preserve"> del </w:t>
      </w:r>
      <w:proofErr w:type="spellStart"/>
      <w:r w:rsidR="00087035">
        <w:rPr>
          <w:rFonts w:ascii="Arial" w:hAnsi="Arial" w:cs="Arial"/>
          <w:i/>
          <w:iCs/>
          <w:color w:val="000000" w:themeColor="text1"/>
          <w:sz w:val="24"/>
          <w:szCs w:val="24"/>
          <w:lang w:eastAsia="es-CL"/>
        </w:rPr>
        <w:t>ainformación</w:t>
      </w:r>
      <w:proofErr w:type="spellEnd"/>
      <w:r w:rsidRPr="0009683A">
        <w:rPr>
          <w:rFonts w:ascii="Arial" w:hAnsi="Arial" w:cs="Arial"/>
          <w:i/>
          <w:iCs/>
          <w:color w:val="000000" w:themeColor="text1"/>
          <w:sz w:val="24"/>
          <w:szCs w:val="24"/>
          <w:lang w:eastAsia="es-CL"/>
        </w:rPr>
        <w:t>.</w:t>
      </w:r>
    </w:p>
    <w:p w14:paraId="09115F0F" w14:textId="77777777" w:rsidR="0009683A" w:rsidRPr="0040449B" w:rsidRDefault="0009683A" w:rsidP="0040449B">
      <w:pPr>
        <w:pStyle w:val="Subtituloproyecto"/>
        <w:outlineLvl w:val="1"/>
      </w:pPr>
      <w:bookmarkStart w:id="11" w:name="_Toc182731749"/>
      <w:r w:rsidRPr="0040449B">
        <w:t>Competencias Blandas.</w:t>
      </w:r>
      <w:bookmarkEnd w:id="11"/>
    </w:p>
    <w:p w14:paraId="7A788AD4" w14:textId="77777777" w:rsidR="0009683A" w:rsidRPr="0009683A" w:rsidRDefault="0009683A" w:rsidP="002A0241">
      <w:pPr>
        <w:pStyle w:val="Prrafodelista"/>
        <w:numPr>
          <w:ilvl w:val="0"/>
          <w:numId w:val="4"/>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t>Resolución de problemas:</w:t>
      </w:r>
      <w:r w:rsidRPr="0009683A">
        <w:rPr>
          <w:rFonts w:ascii="Arial" w:hAnsi="Arial" w:cs="Arial"/>
          <w:i/>
          <w:iCs/>
          <w:color w:val="000000" w:themeColor="text1"/>
          <w:sz w:val="24"/>
          <w:szCs w:val="24"/>
          <w:lang w:eastAsia="es-CL"/>
        </w:rPr>
        <w:t xml:space="preserve"> Análisis y evaluación de situaciones complejas, aplicando creatividad e innovación en las soluciones.</w:t>
      </w:r>
    </w:p>
    <w:p w14:paraId="7D72D2AF" w14:textId="77777777" w:rsidR="0009683A" w:rsidRPr="0009683A" w:rsidRDefault="0009683A" w:rsidP="002A0241">
      <w:pPr>
        <w:pStyle w:val="Prrafodelista"/>
        <w:numPr>
          <w:ilvl w:val="0"/>
          <w:numId w:val="4"/>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t>Trabajo en equipo:</w:t>
      </w:r>
      <w:r w:rsidRPr="0009683A">
        <w:rPr>
          <w:rFonts w:ascii="Arial" w:hAnsi="Arial" w:cs="Arial"/>
          <w:i/>
          <w:iCs/>
          <w:color w:val="000000" w:themeColor="text1"/>
          <w:sz w:val="24"/>
          <w:szCs w:val="24"/>
          <w:lang w:eastAsia="es-CL"/>
        </w:rPr>
        <w:t xml:space="preserve"> Colaboración con otros profesionales.</w:t>
      </w:r>
    </w:p>
    <w:p w14:paraId="39098487" w14:textId="77777777" w:rsidR="0009683A" w:rsidRPr="0009683A" w:rsidRDefault="0009683A" w:rsidP="002A0241">
      <w:pPr>
        <w:pStyle w:val="Prrafodelista"/>
        <w:numPr>
          <w:ilvl w:val="0"/>
          <w:numId w:val="4"/>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lastRenderedPageBreak/>
        <w:t>Adaptabilidad:</w:t>
      </w:r>
      <w:r w:rsidRPr="0009683A">
        <w:rPr>
          <w:rFonts w:ascii="Arial" w:hAnsi="Arial" w:cs="Arial"/>
          <w:i/>
          <w:iCs/>
          <w:color w:val="000000" w:themeColor="text1"/>
          <w:sz w:val="24"/>
          <w:szCs w:val="24"/>
          <w:lang w:eastAsia="es-CL"/>
        </w:rPr>
        <w:t xml:space="preserve"> capacidad de ajustarse y responder de manera efectiva a cambios situaciones o desafíos imprevistos.</w:t>
      </w:r>
    </w:p>
    <w:p w14:paraId="3D2DF9BF" w14:textId="77777777" w:rsidR="0009683A" w:rsidRPr="0009683A" w:rsidRDefault="0009683A" w:rsidP="002A0241">
      <w:pPr>
        <w:pStyle w:val="Prrafodelista"/>
        <w:numPr>
          <w:ilvl w:val="0"/>
          <w:numId w:val="4"/>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t>Comunicación efectiva:</w:t>
      </w:r>
      <w:r w:rsidRPr="0009683A">
        <w:rPr>
          <w:rFonts w:ascii="Arial" w:hAnsi="Arial" w:cs="Arial"/>
          <w:i/>
          <w:iCs/>
          <w:color w:val="000000" w:themeColor="text1"/>
          <w:sz w:val="24"/>
          <w:szCs w:val="24"/>
          <w:lang w:eastAsia="es-CL"/>
        </w:rPr>
        <w:t xml:space="preserve"> Habilidades de presentación y redacción, explicación de conceptos técnicos a público no técnico, escucha activa y empática. </w:t>
      </w:r>
    </w:p>
    <w:p w14:paraId="27D2F1E6" w14:textId="77777777" w:rsidR="0009683A" w:rsidRPr="0040449B" w:rsidRDefault="0009683A" w:rsidP="0040449B">
      <w:pPr>
        <w:pStyle w:val="Subtituloproyecto"/>
        <w:outlineLvl w:val="1"/>
      </w:pPr>
      <w:bookmarkStart w:id="12" w:name="_Toc182731750"/>
      <w:r w:rsidRPr="0040449B">
        <w:t>Competencias de Gestión.</w:t>
      </w:r>
      <w:bookmarkEnd w:id="12"/>
    </w:p>
    <w:p w14:paraId="6296D267" w14:textId="77777777" w:rsidR="0009683A" w:rsidRPr="0009683A" w:rsidRDefault="0009683A" w:rsidP="002A0241">
      <w:pPr>
        <w:pStyle w:val="Prrafodelista"/>
        <w:numPr>
          <w:ilvl w:val="0"/>
          <w:numId w:val="5"/>
        </w:numPr>
        <w:spacing w:line="360" w:lineRule="auto"/>
        <w:jc w:val="both"/>
        <w:rPr>
          <w:rFonts w:ascii="Arial" w:hAnsi="Arial" w:cs="Arial"/>
          <w:i/>
          <w:iCs/>
          <w:color w:val="000000" w:themeColor="text1"/>
          <w:sz w:val="24"/>
          <w:szCs w:val="24"/>
          <w:lang w:eastAsia="es-CL"/>
        </w:rPr>
      </w:pPr>
      <w:r w:rsidRPr="0009683A">
        <w:rPr>
          <w:rFonts w:ascii="Arial" w:hAnsi="Arial" w:cs="Arial"/>
          <w:b/>
          <w:bCs/>
          <w:i/>
          <w:iCs/>
          <w:color w:val="000000" w:themeColor="text1"/>
          <w:sz w:val="24"/>
          <w:szCs w:val="24"/>
          <w:lang w:eastAsia="es-CL"/>
        </w:rPr>
        <w:t>Gestión de Proyecto:</w:t>
      </w:r>
      <w:r w:rsidRPr="0009683A">
        <w:rPr>
          <w:rFonts w:ascii="Arial" w:hAnsi="Arial" w:cs="Arial"/>
          <w:i/>
          <w:iCs/>
          <w:color w:val="000000" w:themeColor="text1"/>
          <w:sz w:val="24"/>
          <w:szCs w:val="24"/>
          <w:lang w:eastAsia="es-CL"/>
        </w:rPr>
        <w:t xml:space="preserve"> Planificación, organización, gestión de recursos, presupuesto, monitoreo y control de proyectos.</w:t>
      </w:r>
    </w:p>
    <w:p w14:paraId="4F12AF0E" w14:textId="77777777" w:rsidR="0009683A" w:rsidRPr="0009683A" w:rsidRDefault="0009683A" w:rsidP="002A0241">
      <w:pPr>
        <w:pStyle w:val="Parrafoproyecto"/>
        <w:rPr>
          <w:lang w:eastAsia="es-CL"/>
        </w:rPr>
      </w:pPr>
      <w:r w:rsidRPr="0009683A">
        <w:rPr>
          <w:b/>
          <w:bCs/>
          <w:lang w:eastAsia="es-CL"/>
        </w:rPr>
        <w:t>Liderazgo:</w:t>
      </w:r>
      <w:r w:rsidRPr="0009683A">
        <w:rPr>
          <w:lang w:eastAsia="es-CL"/>
        </w:rPr>
        <w:t xml:space="preserve"> Motivación, dirección de equipos, evaluación de desempeño, Delegación de tareas y responsabilidades.</w:t>
      </w:r>
    </w:p>
    <w:p w14:paraId="1AD28CAC" w14:textId="77777777" w:rsidR="0009683A" w:rsidRPr="0009683A" w:rsidRDefault="0009683A" w:rsidP="002A0241">
      <w:pPr>
        <w:pStyle w:val="Parrafoproyecto"/>
        <w:rPr>
          <w:lang w:eastAsia="es-CL"/>
        </w:rPr>
      </w:pPr>
      <w:r w:rsidRPr="0009683A">
        <w:rPr>
          <w:b/>
          <w:bCs/>
          <w:lang w:eastAsia="es-CL"/>
        </w:rPr>
        <w:t>Gestión del cambio:</w:t>
      </w:r>
      <w:r w:rsidRPr="0009683A">
        <w:rPr>
          <w:lang w:eastAsia="es-CL"/>
        </w:rPr>
        <w:t xml:space="preserve"> implementación de estrategias para el cambio en las organizaciones, imparto, comunicación y gestión de la resistencia a los cambios.</w:t>
      </w:r>
    </w:p>
    <w:p w14:paraId="4774ABD8" w14:textId="1A6B5B22" w:rsidR="000D3262" w:rsidRPr="0009683A" w:rsidRDefault="0009683A" w:rsidP="002A0241">
      <w:pPr>
        <w:pStyle w:val="Parrafoproyecto"/>
        <w:rPr>
          <w:color w:val="auto"/>
        </w:rPr>
      </w:pPr>
      <w:r w:rsidRPr="0009683A">
        <w:rPr>
          <w:b/>
          <w:bCs/>
          <w:lang w:eastAsia="es-CL"/>
        </w:rPr>
        <w:t>Conocimiento del negocio:</w:t>
      </w:r>
      <w:r w:rsidRPr="0009683A">
        <w:rPr>
          <w:lang w:eastAsia="es-CL"/>
        </w:rPr>
        <w:t xml:space="preserve"> comprensión de la operación de negocio, entendimiento de procesos. Conocimiento del mercado.</w:t>
      </w:r>
    </w:p>
    <w:p w14:paraId="0E5DD5B7" w14:textId="77777777" w:rsidR="0009683A" w:rsidRPr="0009683A" w:rsidRDefault="0009683A" w:rsidP="0009683A">
      <w:pPr>
        <w:pStyle w:val="Prrafodelista"/>
        <w:spacing w:line="360" w:lineRule="auto"/>
        <w:jc w:val="both"/>
        <w:rPr>
          <w:rFonts w:ascii="Arial" w:hAnsi="Arial" w:cs="Arial"/>
        </w:rPr>
      </w:pPr>
    </w:p>
    <w:p w14:paraId="03C616D5" w14:textId="22B59459" w:rsidR="000D3262" w:rsidRPr="00234948" w:rsidRDefault="000D3262" w:rsidP="0040449B">
      <w:pPr>
        <w:pStyle w:val="TitulosProyecto"/>
        <w:outlineLvl w:val="0"/>
      </w:pPr>
      <w:bookmarkStart w:id="13" w:name="_Toc182731751"/>
      <w:r w:rsidRPr="00234948">
        <w:t>Acta de constitución de proyecto.</w:t>
      </w:r>
      <w:bookmarkEnd w:id="13"/>
    </w:p>
    <w:p w14:paraId="0DBF2DF8" w14:textId="77777777" w:rsidR="0040449B" w:rsidRDefault="0040449B" w:rsidP="0040449B">
      <w:pPr>
        <w:spacing w:line="360" w:lineRule="auto"/>
        <w:jc w:val="both"/>
        <w:rPr>
          <w:rFonts w:ascii="Arial" w:hAnsi="Arial" w:cs="Arial"/>
        </w:rPr>
      </w:pPr>
      <w:bookmarkStart w:id="14" w:name="_Toc182731752"/>
      <w:r w:rsidRPr="0040449B">
        <w:rPr>
          <w:rFonts w:ascii="Arial" w:hAnsi="Arial" w:cs="Arial"/>
          <w:highlight w:val="lightGray"/>
        </w:rPr>
        <w:t>----------------------------Pendiente----------------------------</w:t>
      </w:r>
    </w:p>
    <w:p w14:paraId="03C47171" w14:textId="75992118" w:rsidR="000D3262" w:rsidRPr="00234948" w:rsidRDefault="000D3262" w:rsidP="0040449B">
      <w:pPr>
        <w:pStyle w:val="TitulosProyecto"/>
        <w:outlineLvl w:val="0"/>
      </w:pPr>
      <w:r w:rsidRPr="00234948">
        <w:t>Asignación de roles</w:t>
      </w:r>
      <w:bookmarkEnd w:id="14"/>
    </w:p>
    <w:p w14:paraId="4B949D9E"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67A19904" w14:textId="77777777" w:rsidR="000D3262" w:rsidRPr="00234948" w:rsidRDefault="000D3262" w:rsidP="0009683A">
      <w:pPr>
        <w:spacing w:line="360" w:lineRule="auto"/>
        <w:jc w:val="both"/>
        <w:rPr>
          <w:rFonts w:ascii="Arial" w:hAnsi="Arial" w:cs="Arial"/>
        </w:rPr>
      </w:pPr>
    </w:p>
    <w:p w14:paraId="426145B8" w14:textId="25C3C074" w:rsidR="000D3262" w:rsidRPr="00234948" w:rsidRDefault="000D3262" w:rsidP="0040449B">
      <w:pPr>
        <w:pStyle w:val="TitulosProyecto"/>
        <w:outlineLvl w:val="0"/>
      </w:pPr>
      <w:bookmarkStart w:id="15" w:name="_Toc182731753"/>
      <w:r w:rsidRPr="00234948">
        <w:t>Metodología</w:t>
      </w:r>
      <w:bookmarkEnd w:id="15"/>
    </w:p>
    <w:p w14:paraId="14BFEE02"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597C2ABB" w14:textId="77777777" w:rsidR="000D3262" w:rsidRPr="00234948" w:rsidRDefault="000D3262" w:rsidP="0009683A">
      <w:pPr>
        <w:spacing w:line="360" w:lineRule="auto"/>
        <w:jc w:val="both"/>
        <w:rPr>
          <w:rFonts w:ascii="Arial" w:hAnsi="Arial" w:cs="Arial"/>
        </w:rPr>
      </w:pPr>
    </w:p>
    <w:p w14:paraId="019AA4FF" w14:textId="34948A9E" w:rsidR="006A1F30" w:rsidRDefault="000D3262" w:rsidP="006A1F30">
      <w:pPr>
        <w:pStyle w:val="TitulosProyecto"/>
        <w:outlineLvl w:val="0"/>
      </w:pPr>
      <w:bookmarkStart w:id="16" w:name="_Toc182731754"/>
      <w:r w:rsidRPr="00234948">
        <w:t>Carta Gantt</w:t>
      </w:r>
      <w:bookmarkEnd w:id="16"/>
    </w:p>
    <w:p w14:paraId="6954B299" w14:textId="3A42574F" w:rsidR="006A1F30" w:rsidRPr="00EA4974" w:rsidRDefault="006A1F30" w:rsidP="00EA4974">
      <w:pPr>
        <w:pStyle w:val="ParrafoProyecto0"/>
      </w:pPr>
      <w:r w:rsidRPr="00EA4974">
        <w:t xml:space="preserve">La carta Gantt es una herramienta crucial para controlar el desarrollo del proyecto. En ella se puede </w:t>
      </w:r>
      <w:r w:rsidR="00EA4974" w:rsidRPr="00EA4974">
        <w:t>apreciar</w:t>
      </w:r>
      <w:r w:rsidRPr="00EA4974">
        <w:t xml:space="preserve"> las tareas definidas en el proyecto y duración de estas, </w:t>
      </w:r>
      <w:r w:rsidRPr="00EA4974">
        <w:lastRenderedPageBreak/>
        <w:t>además de servir como una herramienta de control para monitorear el avance del proyecto.</w:t>
      </w:r>
    </w:p>
    <w:p w14:paraId="78E0590D" w14:textId="3B20E61F" w:rsidR="006A1F30" w:rsidRDefault="006A1F30" w:rsidP="00EA4974">
      <w:pPr>
        <w:pStyle w:val="ParrafoProyecto0"/>
      </w:pPr>
      <w:r w:rsidRPr="00EA4974">
        <w:t>Es este caso el proyecto contempla un periodo de 90 días de inicio a fin, separado en 3 faces o hitos cada un</w:t>
      </w:r>
      <w:r w:rsidR="00EA4974">
        <w:t>o</w:t>
      </w:r>
      <w:r w:rsidRPr="00EA4974">
        <w:t xml:space="preserve"> con sus correspondientes tareas y tiempos de ejecución</w:t>
      </w:r>
      <w:r>
        <w:t>.</w:t>
      </w:r>
    </w:p>
    <w:p w14:paraId="459FFBAB" w14:textId="77777777" w:rsidR="00EA4974" w:rsidRDefault="00EA4974" w:rsidP="006A1F30">
      <w:pPr>
        <w:pStyle w:val="ParrafoProyecto0"/>
      </w:pPr>
    </w:p>
    <w:p w14:paraId="100D2745" w14:textId="2829F631" w:rsidR="00EA4974" w:rsidRDefault="00EA4974" w:rsidP="00EA4974">
      <w:pPr>
        <w:pStyle w:val="ParrafoProyecto0"/>
        <w:numPr>
          <w:ilvl w:val="0"/>
          <w:numId w:val="5"/>
        </w:numPr>
      </w:pPr>
      <w:r>
        <w:t>Fase 1 – 20 días</w:t>
      </w:r>
    </w:p>
    <w:p w14:paraId="122E392A" w14:textId="528AE469" w:rsidR="00EA4974" w:rsidRDefault="00EA4974" w:rsidP="00EA4974">
      <w:pPr>
        <w:pStyle w:val="ParrafoProyecto0"/>
        <w:numPr>
          <w:ilvl w:val="0"/>
          <w:numId w:val="5"/>
        </w:numPr>
      </w:pPr>
      <w:r>
        <w:t>Fase 2 – 55 días</w:t>
      </w:r>
    </w:p>
    <w:p w14:paraId="2810DA5A" w14:textId="1AA10061" w:rsidR="00EA4974" w:rsidRDefault="00EA4974" w:rsidP="00EA4974">
      <w:pPr>
        <w:pStyle w:val="ParrafoProyecto0"/>
        <w:numPr>
          <w:ilvl w:val="0"/>
          <w:numId w:val="5"/>
        </w:numPr>
      </w:pPr>
      <w:r>
        <w:t>Fase 3 – 15 días</w:t>
      </w:r>
    </w:p>
    <w:p w14:paraId="22730764" w14:textId="5AAE46AD" w:rsidR="006A1F30" w:rsidRDefault="006F5E45" w:rsidP="006A1F30">
      <w:r w:rsidRPr="006F5E45">
        <w:drawing>
          <wp:inline distT="0" distB="0" distL="0" distR="0" wp14:anchorId="6ADA3223" wp14:editId="2FD590BA">
            <wp:extent cx="5612130" cy="3579495"/>
            <wp:effectExtent l="19050" t="19050" r="26670" b="20955"/>
            <wp:docPr id="1377334013"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34013" name="Imagen 1" descr="Interfaz de usuario gráfica, Tabla&#10;&#10;Descripción generada automáticamente"/>
                    <pic:cNvPicPr/>
                  </pic:nvPicPr>
                  <pic:blipFill>
                    <a:blip r:embed="rId9"/>
                    <a:stretch>
                      <a:fillRect/>
                    </a:stretch>
                  </pic:blipFill>
                  <pic:spPr>
                    <a:xfrm>
                      <a:off x="0" y="0"/>
                      <a:ext cx="5612130" cy="3579495"/>
                    </a:xfrm>
                    <a:prstGeom prst="rect">
                      <a:avLst/>
                    </a:prstGeom>
                    <a:ln>
                      <a:solidFill>
                        <a:schemeClr val="tx1"/>
                      </a:solidFill>
                    </a:ln>
                  </pic:spPr>
                </pic:pic>
              </a:graphicData>
            </a:graphic>
          </wp:inline>
        </w:drawing>
      </w:r>
    </w:p>
    <w:p w14:paraId="2375708E" w14:textId="53BB465A" w:rsidR="006A1F30" w:rsidRDefault="006F5E45" w:rsidP="006A1F30">
      <w:r w:rsidRPr="006F5E45">
        <w:lastRenderedPageBreak/>
        <w:drawing>
          <wp:inline distT="0" distB="0" distL="0" distR="0" wp14:anchorId="5286D64B" wp14:editId="77BBB514">
            <wp:extent cx="5612130" cy="2252345"/>
            <wp:effectExtent l="19050" t="19050" r="26670" b="14605"/>
            <wp:docPr id="193180943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09437" name="Imagen 1" descr="Interfaz de usuario gráfica&#10;&#10;Descripción generada automáticamente con confianza media"/>
                    <pic:cNvPicPr/>
                  </pic:nvPicPr>
                  <pic:blipFill>
                    <a:blip r:embed="rId10"/>
                    <a:stretch>
                      <a:fillRect/>
                    </a:stretch>
                  </pic:blipFill>
                  <pic:spPr>
                    <a:xfrm>
                      <a:off x="0" y="0"/>
                      <a:ext cx="5612130" cy="2252345"/>
                    </a:xfrm>
                    <a:prstGeom prst="rect">
                      <a:avLst/>
                    </a:prstGeom>
                    <a:ln>
                      <a:solidFill>
                        <a:schemeClr val="tx1"/>
                      </a:solidFill>
                    </a:ln>
                  </pic:spPr>
                </pic:pic>
              </a:graphicData>
            </a:graphic>
          </wp:inline>
        </w:drawing>
      </w:r>
    </w:p>
    <w:p w14:paraId="2042EBCF" w14:textId="0EFD28FA" w:rsidR="006A1F30" w:rsidRDefault="006A1F30" w:rsidP="006A1F30"/>
    <w:p w14:paraId="0B7B75D4" w14:textId="77777777" w:rsidR="006A1F30" w:rsidRDefault="006A1F30" w:rsidP="006A1F30"/>
    <w:p w14:paraId="0A5B51F2" w14:textId="77777777" w:rsidR="006A1F30" w:rsidRDefault="006A1F30" w:rsidP="006A1F30"/>
    <w:p w14:paraId="4C72AD8E" w14:textId="4433A022" w:rsidR="006A1F30" w:rsidRPr="006A1F30" w:rsidRDefault="006A1F30" w:rsidP="006A1F30"/>
    <w:p w14:paraId="692484D9" w14:textId="77777777" w:rsidR="006A1F30" w:rsidRDefault="006A1F30" w:rsidP="0040449B">
      <w:pPr>
        <w:spacing w:line="360" w:lineRule="auto"/>
        <w:jc w:val="both"/>
        <w:rPr>
          <w:rFonts w:ascii="Arial" w:hAnsi="Arial" w:cs="Arial"/>
        </w:rPr>
      </w:pPr>
    </w:p>
    <w:p w14:paraId="0BCE29A5" w14:textId="39E2D6CA" w:rsidR="006A1F30" w:rsidRDefault="006A1F30" w:rsidP="0040449B">
      <w:pPr>
        <w:spacing w:line="360" w:lineRule="auto"/>
        <w:jc w:val="both"/>
        <w:rPr>
          <w:rFonts w:ascii="Arial" w:hAnsi="Arial" w:cs="Arial"/>
        </w:rPr>
      </w:pPr>
      <w:r>
        <w:rPr>
          <w:rFonts w:ascii="Arial" w:hAnsi="Arial" w:cs="Arial"/>
        </w:rPr>
        <w:t>El anexo 1 se puede apreciar la carta Gantt en mayor escala para su interpretación.</w:t>
      </w:r>
    </w:p>
    <w:p w14:paraId="212CCEA5" w14:textId="77777777" w:rsidR="00242C52" w:rsidRDefault="00242C52" w:rsidP="00242C52"/>
    <w:p w14:paraId="73151E8A" w14:textId="77777777" w:rsidR="006F5E45" w:rsidRDefault="006F5E45" w:rsidP="00242C52"/>
    <w:p w14:paraId="1CCA654C" w14:textId="77777777" w:rsidR="00242C52" w:rsidRPr="00242C52" w:rsidRDefault="00242C52" w:rsidP="0040449B">
      <w:pPr>
        <w:pStyle w:val="TitulosProyecto"/>
        <w:outlineLvl w:val="0"/>
      </w:pPr>
      <w:bookmarkStart w:id="17" w:name="_Toc182731755"/>
      <w:r w:rsidRPr="00242C52">
        <w:t>Implementación del proyecto</w:t>
      </w:r>
      <w:bookmarkEnd w:id="17"/>
      <w:r w:rsidRPr="00242C52">
        <w:t xml:space="preserve"> </w:t>
      </w:r>
    </w:p>
    <w:p w14:paraId="36A3261F"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383C6580" w14:textId="77777777" w:rsidR="00242C52" w:rsidRDefault="00242C52" w:rsidP="00242C52"/>
    <w:p w14:paraId="0C4E5A0C" w14:textId="77777777" w:rsidR="00242C52" w:rsidRPr="00242C52" w:rsidRDefault="00242C52" w:rsidP="00242C52"/>
    <w:p w14:paraId="34E1398E" w14:textId="77777777" w:rsidR="00242C52" w:rsidRDefault="00242C52" w:rsidP="0040449B">
      <w:pPr>
        <w:pStyle w:val="TitulosProyecto"/>
        <w:outlineLvl w:val="0"/>
      </w:pPr>
      <w:bookmarkStart w:id="18" w:name="_Toc182731756"/>
      <w:r w:rsidRPr="00242C52">
        <w:t>Factibilidad económica</w:t>
      </w:r>
      <w:bookmarkEnd w:id="18"/>
      <w:r w:rsidRPr="00242C52">
        <w:t xml:space="preserve"> </w:t>
      </w:r>
    </w:p>
    <w:p w14:paraId="1F32A24A"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1761F9F0" w14:textId="77777777" w:rsidR="00242C52" w:rsidRDefault="00242C52" w:rsidP="00242C52"/>
    <w:p w14:paraId="6783EB06" w14:textId="77777777" w:rsidR="00242C52" w:rsidRPr="00242C52" w:rsidRDefault="00242C52" w:rsidP="0040449B">
      <w:pPr>
        <w:pStyle w:val="TitulosProyecto"/>
        <w:outlineLvl w:val="0"/>
      </w:pPr>
      <w:bookmarkStart w:id="19" w:name="_Toc182731757"/>
      <w:r w:rsidRPr="00242C52">
        <w:t>Flujo de caja</w:t>
      </w:r>
      <w:bookmarkEnd w:id="19"/>
      <w:r w:rsidRPr="00242C52">
        <w:t xml:space="preserve"> </w:t>
      </w:r>
    </w:p>
    <w:p w14:paraId="29F9C092"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7A96BFB2" w14:textId="77777777" w:rsidR="00242C52" w:rsidRPr="00242C52" w:rsidRDefault="00242C52" w:rsidP="00242C52"/>
    <w:p w14:paraId="04450262" w14:textId="77777777" w:rsidR="00242C52" w:rsidRPr="00242C52" w:rsidRDefault="00242C52" w:rsidP="0040449B">
      <w:pPr>
        <w:pStyle w:val="Subtituloproyecto"/>
        <w:outlineLvl w:val="1"/>
      </w:pPr>
      <w:bookmarkStart w:id="20" w:name="_Toc182731758"/>
      <w:r w:rsidRPr="00242C52">
        <w:t>VAN</w:t>
      </w:r>
      <w:bookmarkEnd w:id="20"/>
      <w:r w:rsidRPr="00242C52">
        <w:t xml:space="preserve"> </w:t>
      </w:r>
    </w:p>
    <w:p w14:paraId="73F87D9A" w14:textId="77777777" w:rsidR="0040449B" w:rsidRDefault="0040449B" w:rsidP="0040449B">
      <w:pPr>
        <w:spacing w:line="360" w:lineRule="auto"/>
        <w:jc w:val="both"/>
        <w:rPr>
          <w:rFonts w:ascii="Arial" w:hAnsi="Arial" w:cs="Arial"/>
        </w:rPr>
      </w:pPr>
      <w:r w:rsidRPr="0040449B">
        <w:rPr>
          <w:rFonts w:ascii="Arial" w:hAnsi="Arial" w:cs="Arial"/>
          <w:highlight w:val="lightGray"/>
        </w:rPr>
        <w:lastRenderedPageBreak/>
        <w:t>----------------------------Pendiente----------------------------</w:t>
      </w:r>
    </w:p>
    <w:p w14:paraId="704BF972" w14:textId="77777777" w:rsidR="00242C52" w:rsidRPr="00242C52" w:rsidRDefault="00242C52" w:rsidP="00242C52"/>
    <w:p w14:paraId="2DAD9076" w14:textId="77777777" w:rsidR="00242C52" w:rsidRPr="00242C52" w:rsidRDefault="00242C52" w:rsidP="0040449B">
      <w:pPr>
        <w:pStyle w:val="Subtituloproyecto"/>
        <w:outlineLvl w:val="1"/>
      </w:pPr>
      <w:bookmarkStart w:id="21" w:name="_Toc182731759"/>
      <w:r w:rsidRPr="00242C52">
        <w:t>TIR</w:t>
      </w:r>
      <w:bookmarkEnd w:id="21"/>
      <w:r w:rsidRPr="00242C52">
        <w:t xml:space="preserve"> </w:t>
      </w:r>
    </w:p>
    <w:p w14:paraId="482034D5"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768BD70E" w14:textId="119FD0BC" w:rsidR="00242C52" w:rsidRDefault="00242C52" w:rsidP="00242C52"/>
    <w:p w14:paraId="0BA0E232" w14:textId="77777777" w:rsidR="00242C52" w:rsidRDefault="00242C52" w:rsidP="00242C52"/>
    <w:p w14:paraId="02931E3A" w14:textId="77777777" w:rsidR="00242C52" w:rsidRPr="00242C52" w:rsidRDefault="00242C52" w:rsidP="00242C52"/>
    <w:p w14:paraId="60FB3F01" w14:textId="77777777" w:rsidR="00242C52" w:rsidRPr="00242C52" w:rsidRDefault="00242C52" w:rsidP="0040449B">
      <w:pPr>
        <w:pStyle w:val="TitulosProyecto"/>
        <w:outlineLvl w:val="0"/>
      </w:pPr>
      <w:bookmarkStart w:id="22" w:name="_Toc182731760"/>
      <w:r w:rsidRPr="00242C52">
        <w:t>Conclusión en español</w:t>
      </w:r>
      <w:bookmarkEnd w:id="22"/>
      <w:r w:rsidRPr="00242C52">
        <w:t xml:space="preserve"> </w:t>
      </w:r>
    </w:p>
    <w:p w14:paraId="7F2D94D4"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749C7EE3" w14:textId="77777777" w:rsidR="00242C52" w:rsidRDefault="00242C52" w:rsidP="00242C52"/>
    <w:p w14:paraId="24E045B5" w14:textId="77777777" w:rsidR="00242C52" w:rsidRPr="00242C52" w:rsidRDefault="00242C52" w:rsidP="00242C52"/>
    <w:p w14:paraId="4ADEFA09" w14:textId="77777777" w:rsidR="00242C52" w:rsidRPr="00242C52" w:rsidRDefault="00242C52" w:rsidP="0040449B">
      <w:pPr>
        <w:pStyle w:val="TitulosProyecto"/>
        <w:outlineLvl w:val="0"/>
      </w:pPr>
      <w:bookmarkStart w:id="23" w:name="_Toc182731761"/>
      <w:r w:rsidRPr="00242C52">
        <w:t>Conclusión en inglés</w:t>
      </w:r>
      <w:bookmarkEnd w:id="23"/>
      <w:r w:rsidRPr="00242C52">
        <w:t xml:space="preserve"> </w:t>
      </w:r>
    </w:p>
    <w:p w14:paraId="569976FD" w14:textId="77777777" w:rsidR="00242C52" w:rsidRDefault="00242C52" w:rsidP="00242C52"/>
    <w:p w14:paraId="6806E735"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0FDE15E8" w14:textId="77777777" w:rsidR="00242C52" w:rsidRDefault="00242C52" w:rsidP="00242C52"/>
    <w:p w14:paraId="7916413A" w14:textId="77777777" w:rsidR="00242C52" w:rsidRPr="00242C52" w:rsidRDefault="00242C52" w:rsidP="00242C52"/>
    <w:p w14:paraId="65D1456E" w14:textId="77777777" w:rsidR="00242C52" w:rsidRPr="0040449B" w:rsidRDefault="00242C52" w:rsidP="0040449B">
      <w:pPr>
        <w:pStyle w:val="TitulosProyecto"/>
        <w:outlineLvl w:val="0"/>
      </w:pPr>
      <w:bookmarkStart w:id="24" w:name="_Toc182731762"/>
      <w:r w:rsidRPr="0040449B">
        <w:t>Acrónimos</w:t>
      </w:r>
      <w:bookmarkEnd w:id="24"/>
      <w:r w:rsidRPr="0040449B">
        <w:t xml:space="preserve"> </w:t>
      </w:r>
    </w:p>
    <w:p w14:paraId="205B74D6" w14:textId="2B7B21C1" w:rsidR="00242C52" w:rsidRDefault="0040449B" w:rsidP="00242C52">
      <w:r w:rsidRPr="0009683A">
        <w:rPr>
          <w:rFonts w:ascii="Arial" w:hAnsi="Arial" w:cs="Arial"/>
          <w:i/>
          <w:iCs/>
          <w:color w:val="000000" w:themeColor="text1"/>
          <w:sz w:val="24"/>
          <w:szCs w:val="24"/>
          <w:lang w:eastAsia="es-CL"/>
        </w:rPr>
        <w:t>JavaScript, Python, HTTP, CSS</w:t>
      </w:r>
    </w:p>
    <w:p w14:paraId="513A8F94" w14:textId="77777777" w:rsidR="00242C52" w:rsidRPr="00242C52" w:rsidRDefault="00242C52" w:rsidP="00242C52"/>
    <w:p w14:paraId="4EA30937" w14:textId="77777777" w:rsidR="00242C52" w:rsidRDefault="00242C52" w:rsidP="0040449B">
      <w:pPr>
        <w:pStyle w:val="TitulosProyecto"/>
        <w:outlineLvl w:val="0"/>
      </w:pPr>
      <w:bookmarkStart w:id="25" w:name="_Toc182731763"/>
      <w:r w:rsidRPr="0040449B">
        <w:t>Bibliografía</w:t>
      </w:r>
      <w:bookmarkEnd w:id="25"/>
      <w:r w:rsidRPr="0040449B">
        <w:t xml:space="preserve"> </w:t>
      </w:r>
    </w:p>
    <w:p w14:paraId="600CEE76"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56CF0C05" w14:textId="77777777" w:rsidR="0040449B" w:rsidRPr="0040449B" w:rsidRDefault="0040449B" w:rsidP="0040449B">
      <w:pPr>
        <w:pStyle w:val="Ttulo1"/>
      </w:pPr>
    </w:p>
    <w:p w14:paraId="0AE7676C" w14:textId="77777777" w:rsidR="00242C52" w:rsidRDefault="00242C52" w:rsidP="00242C52"/>
    <w:p w14:paraId="77EA4399" w14:textId="77777777" w:rsidR="00242C52" w:rsidRPr="00242C52" w:rsidRDefault="00242C52" w:rsidP="00242C52"/>
    <w:p w14:paraId="71302D54" w14:textId="77777777" w:rsidR="00242C52" w:rsidRPr="0040449B" w:rsidRDefault="00242C52" w:rsidP="0040449B">
      <w:pPr>
        <w:pStyle w:val="TitulosProyecto"/>
        <w:outlineLvl w:val="0"/>
      </w:pPr>
      <w:bookmarkStart w:id="26" w:name="_Toc182731764"/>
      <w:r w:rsidRPr="0040449B">
        <w:t>Anexos</w:t>
      </w:r>
      <w:bookmarkEnd w:id="26"/>
      <w:r w:rsidRPr="0040449B">
        <w:t xml:space="preserve"> </w:t>
      </w:r>
    </w:p>
    <w:p w14:paraId="534DE14D" w14:textId="77777777" w:rsidR="0040449B" w:rsidRDefault="0040449B" w:rsidP="0040449B">
      <w:pPr>
        <w:spacing w:line="360" w:lineRule="auto"/>
        <w:jc w:val="both"/>
        <w:rPr>
          <w:rFonts w:ascii="Arial" w:hAnsi="Arial" w:cs="Arial"/>
        </w:rPr>
      </w:pPr>
      <w:r w:rsidRPr="0040449B">
        <w:rPr>
          <w:rFonts w:ascii="Arial" w:hAnsi="Arial" w:cs="Arial"/>
          <w:highlight w:val="lightGray"/>
        </w:rPr>
        <w:t>----------------------------Pendiente----------------------------</w:t>
      </w:r>
    </w:p>
    <w:p w14:paraId="7E46E0B4" w14:textId="77777777" w:rsidR="00242C52" w:rsidRDefault="00242C52" w:rsidP="00242C52"/>
    <w:p w14:paraId="0054409E" w14:textId="77777777" w:rsidR="00242C52" w:rsidRDefault="00242C52" w:rsidP="00242C52"/>
    <w:p w14:paraId="499D56DB" w14:textId="135B5BFA" w:rsidR="00C646A0" w:rsidRDefault="00C646A0" w:rsidP="00242C52">
      <w:r>
        <w:t>Insertar flujo de proceso actual (antes de la solución)</w:t>
      </w:r>
    </w:p>
    <w:p w14:paraId="7AF22DB2" w14:textId="77777777" w:rsidR="00C646A0" w:rsidRDefault="00C646A0" w:rsidP="00242C52"/>
    <w:p w14:paraId="43EAF70C" w14:textId="77777777" w:rsidR="00C646A0" w:rsidRDefault="00C646A0" w:rsidP="00242C52"/>
    <w:p w14:paraId="622883AC" w14:textId="77777777" w:rsidR="00C646A0" w:rsidRDefault="00C646A0" w:rsidP="00242C52"/>
    <w:p w14:paraId="5DA62334" w14:textId="5080F47E" w:rsidR="00242C52" w:rsidRDefault="006A1F30" w:rsidP="00242C52">
      <w:r>
        <w:t xml:space="preserve">Carta </w:t>
      </w:r>
      <w:proofErr w:type="spellStart"/>
      <w:r>
        <w:t>Gannt</w:t>
      </w:r>
      <w:proofErr w:type="spellEnd"/>
    </w:p>
    <w:p w14:paraId="225AA9FE" w14:textId="500B048F" w:rsidR="006A1F30" w:rsidRDefault="006A1F30" w:rsidP="00242C52">
      <w:r>
        <w:t>Insertar carta Gantt en formato grande.</w:t>
      </w:r>
    </w:p>
    <w:p w14:paraId="3DC686FA" w14:textId="77777777" w:rsidR="00C646A0" w:rsidRDefault="00C646A0" w:rsidP="00242C52"/>
    <w:p w14:paraId="018A5A84" w14:textId="77777777" w:rsidR="00C646A0" w:rsidRPr="00242C52" w:rsidRDefault="00C646A0" w:rsidP="00242C52"/>
    <w:p w14:paraId="458C658C" w14:textId="77777777" w:rsidR="00242C52" w:rsidRDefault="00242C52" w:rsidP="00242C52"/>
    <w:p w14:paraId="1B8A551D" w14:textId="77777777" w:rsidR="00242C52" w:rsidRPr="00242C52" w:rsidRDefault="00242C52" w:rsidP="00242C52"/>
    <w:p w14:paraId="463F893D" w14:textId="77777777" w:rsidR="00242C52" w:rsidRDefault="00242C52" w:rsidP="00242C52"/>
    <w:p w14:paraId="059B326B" w14:textId="77777777" w:rsidR="00242C52" w:rsidRDefault="00242C52" w:rsidP="00242C52"/>
    <w:p w14:paraId="7F902903" w14:textId="77777777" w:rsidR="00242C52" w:rsidRDefault="00242C52" w:rsidP="00242C52"/>
    <w:p w14:paraId="1A3D35AF" w14:textId="77777777" w:rsidR="00242C52" w:rsidRDefault="00242C52" w:rsidP="00242C52"/>
    <w:p w14:paraId="33E18479" w14:textId="77777777" w:rsidR="00242C52" w:rsidRDefault="00242C52" w:rsidP="00242C52"/>
    <w:p w14:paraId="44EFA9D2" w14:textId="77777777" w:rsidR="00242C52" w:rsidRDefault="00242C52" w:rsidP="00242C52"/>
    <w:p w14:paraId="355F3DA0" w14:textId="77777777" w:rsidR="00242C52" w:rsidRPr="00242C52" w:rsidRDefault="00242C52" w:rsidP="00242C52"/>
    <w:p w14:paraId="1007DCBF" w14:textId="77777777" w:rsidR="000D3262" w:rsidRPr="00234948" w:rsidRDefault="000D3262" w:rsidP="0009683A">
      <w:pPr>
        <w:spacing w:line="360" w:lineRule="auto"/>
        <w:jc w:val="both"/>
        <w:rPr>
          <w:rFonts w:ascii="Arial" w:hAnsi="Arial" w:cs="Arial"/>
        </w:rPr>
      </w:pPr>
    </w:p>
    <w:p w14:paraId="24C06144" w14:textId="77777777" w:rsidR="000D3262" w:rsidRPr="00234948" w:rsidRDefault="000D3262" w:rsidP="0009683A">
      <w:pPr>
        <w:spacing w:line="360" w:lineRule="auto"/>
        <w:jc w:val="both"/>
        <w:rPr>
          <w:rFonts w:ascii="Arial" w:hAnsi="Arial" w:cs="Arial"/>
        </w:rPr>
      </w:pPr>
    </w:p>
    <w:p w14:paraId="122B4BD3" w14:textId="77777777" w:rsidR="000D3262" w:rsidRPr="00234948" w:rsidRDefault="000D3262" w:rsidP="0009683A">
      <w:pPr>
        <w:spacing w:line="360" w:lineRule="auto"/>
        <w:jc w:val="both"/>
        <w:rPr>
          <w:rFonts w:ascii="Arial" w:hAnsi="Arial" w:cs="Arial"/>
        </w:rPr>
      </w:pPr>
    </w:p>
    <w:p w14:paraId="357BDA19" w14:textId="77777777" w:rsidR="000D3262" w:rsidRPr="00234948" w:rsidRDefault="000D3262" w:rsidP="0009683A">
      <w:pPr>
        <w:spacing w:line="360" w:lineRule="auto"/>
        <w:jc w:val="both"/>
        <w:rPr>
          <w:rFonts w:ascii="Arial" w:hAnsi="Arial" w:cs="Arial"/>
        </w:rPr>
      </w:pPr>
    </w:p>
    <w:sectPr w:rsidR="000D3262" w:rsidRPr="00234948" w:rsidSect="0009683A">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F2216" w14:textId="77777777" w:rsidR="008010A9" w:rsidRDefault="008010A9" w:rsidP="000D3262">
      <w:pPr>
        <w:spacing w:after="0" w:line="240" w:lineRule="auto"/>
      </w:pPr>
      <w:r>
        <w:separator/>
      </w:r>
    </w:p>
  </w:endnote>
  <w:endnote w:type="continuationSeparator" w:id="0">
    <w:p w14:paraId="2A74F3C4" w14:textId="77777777" w:rsidR="008010A9" w:rsidRDefault="008010A9" w:rsidP="000D3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140837"/>
      <w:docPartObj>
        <w:docPartGallery w:val="Page Numbers (Bottom of Page)"/>
        <w:docPartUnique/>
      </w:docPartObj>
    </w:sdtPr>
    <w:sdtContent>
      <w:p w14:paraId="081AA53D" w14:textId="751D9F53" w:rsidR="0009683A" w:rsidRDefault="0009683A">
        <w:pPr>
          <w:pStyle w:val="Piedepgina"/>
          <w:jc w:val="right"/>
        </w:pPr>
        <w:r>
          <w:fldChar w:fldCharType="begin"/>
        </w:r>
        <w:r>
          <w:instrText>PAGE   \* MERGEFORMAT</w:instrText>
        </w:r>
        <w:r>
          <w:fldChar w:fldCharType="separate"/>
        </w:r>
        <w:r>
          <w:rPr>
            <w:lang w:val="es-ES"/>
          </w:rPr>
          <w:t>2</w:t>
        </w:r>
        <w:r>
          <w:fldChar w:fldCharType="end"/>
        </w:r>
      </w:p>
    </w:sdtContent>
  </w:sdt>
  <w:p w14:paraId="53D4D190" w14:textId="77777777" w:rsidR="0009683A" w:rsidRDefault="000968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D7877" w14:textId="77777777" w:rsidR="008010A9" w:rsidRDefault="008010A9" w:rsidP="000D3262">
      <w:pPr>
        <w:spacing w:after="0" w:line="240" w:lineRule="auto"/>
      </w:pPr>
      <w:r>
        <w:separator/>
      </w:r>
    </w:p>
  </w:footnote>
  <w:footnote w:type="continuationSeparator" w:id="0">
    <w:p w14:paraId="7EA8830D" w14:textId="77777777" w:rsidR="008010A9" w:rsidRDefault="008010A9" w:rsidP="000D3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34781" w14:textId="76E8AF14" w:rsidR="000D3262" w:rsidRDefault="000D3262">
    <w:pPr>
      <w:pStyle w:val="Encabezado"/>
    </w:pPr>
    <w:r>
      <w:rPr>
        <w:noProof/>
      </w:rPr>
      <w:drawing>
        <wp:inline distT="0" distB="0" distL="0" distR="0" wp14:anchorId="57917E9C" wp14:editId="03B319B1">
          <wp:extent cx="1509469" cy="371475"/>
          <wp:effectExtent l="0" t="0" r="0" b="0"/>
          <wp:docPr id="183077202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06508"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127" cy="373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51D43"/>
    <w:multiLevelType w:val="hybridMultilevel"/>
    <w:tmpl w:val="9F065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5447C0"/>
    <w:multiLevelType w:val="hybridMultilevel"/>
    <w:tmpl w:val="C4A6BD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FB75989"/>
    <w:multiLevelType w:val="hybridMultilevel"/>
    <w:tmpl w:val="2FE030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D6A5D8D"/>
    <w:multiLevelType w:val="hybridMultilevel"/>
    <w:tmpl w:val="2730C6AE"/>
    <w:lvl w:ilvl="0" w:tplc="812AADA8">
      <w:start w:val="1"/>
      <w:numFmt w:val="bullet"/>
      <w:pStyle w:val="Parrafoproyecto"/>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5674ED9"/>
    <w:multiLevelType w:val="hybridMultilevel"/>
    <w:tmpl w:val="5A7A54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61116758">
    <w:abstractNumId w:val="3"/>
  </w:num>
  <w:num w:numId="2" w16cid:durableId="539826991">
    <w:abstractNumId w:val="0"/>
  </w:num>
  <w:num w:numId="3" w16cid:durableId="610816262">
    <w:abstractNumId w:val="1"/>
  </w:num>
  <w:num w:numId="4" w16cid:durableId="1171606933">
    <w:abstractNumId w:val="2"/>
  </w:num>
  <w:num w:numId="5" w16cid:durableId="218252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62"/>
    <w:rsid w:val="00087035"/>
    <w:rsid w:val="0009683A"/>
    <w:rsid w:val="000B533D"/>
    <w:rsid w:val="000D3262"/>
    <w:rsid w:val="00130F34"/>
    <w:rsid w:val="00215CFA"/>
    <w:rsid w:val="00234948"/>
    <w:rsid w:val="00242C52"/>
    <w:rsid w:val="002931B0"/>
    <w:rsid w:val="002A0241"/>
    <w:rsid w:val="00375249"/>
    <w:rsid w:val="0040449B"/>
    <w:rsid w:val="004D6742"/>
    <w:rsid w:val="0054477A"/>
    <w:rsid w:val="006A1F30"/>
    <w:rsid w:val="006F5E45"/>
    <w:rsid w:val="00711D58"/>
    <w:rsid w:val="00725CFB"/>
    <w:rsid w:val="007565C7"/>
    <w:rsid w:val="007A0176"/>
    <w:rsid w:val="007E1F15"/>
    <w:rsid w:val="008010A9"/>
    <w:rsid w:val="009C6F24"/>
    <w:rsid w:val="00A200C1"/>
    <w:rsid w:val="00A43A75"/>
    <w:rsid w:val="00BB02AE"/>
    <w:rsid w:val="00C323F3"/>
    <w:rsid w:val="00C646A0"/>
    <w:rsid w:val="00D91184"/>
    <w:rsid w:val="00EA49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D88C"/>
  <w15:chartTrackingRefBased/>
  <w15:docId w15:val="{D7C1098C-0B72-4685-BE59-E08D743F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9B"/>
  </w:style>
  <w:style w:type="paragraph" w:styleId="Ttulo1">
    <w:name w:val="heading 1"/>
    <w:basedOn w:val="Normal"/>
    <w:next w:val="Normal"/>
    <w:link w:val="Ttulo1Car"/>
    <w:uiPriority w:val="9"/>
    <w:qFormat/>
    <w:rsid w:val="000D3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D3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32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32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32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32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32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32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32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2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D32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32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32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32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32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32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32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3262"/>
    <w:rPr>
      <w:rFonts w:eastAsiaTheme="majorEastAsia" w:cstheme="majorBidi"/>
      <w:color w:val="272727" w:themeColor="text1" w:themeTint="D8"/>
    </w:rPr>
  </w:style>
  <w:style w:type="paragraph" w:styleId="Ttulo">
    <w:name w:val="Title"/>
    <w:basedOn w:val="Normal"/>
    <w:next w:val="Normal"/>
    <w:link w:val="TtuloCar"/>
    <w:uiPriority w:val="10"/>
    <w:qFormat/>
    <w:rsid w:val="000D3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32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32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32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3262"/>
    <w:pPr>
      <w:spacing w:before="160"/>
      <w:jc w:val="center"/>
    </w:pPr>
    <w:rPr>
      <w:i/>
      <w:iCs/>
      <w:color w:val="404040" w:themeColor="text1" w:themeTint="BF"/>
    </w:rPr>
  </w:style>
  <w:style w:type="character" w:customStyle="1" w:styleId="CitaCar">
    <w:name w:val="Cita Car"/>
    <w:basedOn w:val="Fuentedeprrafopredeter"/>
    <w:link w:val="Cita"/>
    <w:uiPriority w:val="29"/>
    <w:rsid w:val="000D3262"/>
    <w:rPr>
      <w:i/>
      <w:iCs/>
      <w:color w:val="404040" w:themeColor="text1" w:themeTint="BF"/>
    </w:rPr>
  </w:style>
  <w:style w:type="paragraph" w:styleId="Prrafodelista">
    <w:name w:val="List Paragraph"/>
    <w:basedOn w:val="Normal"/>
    <w:link w:val="PrrafodelistaCar"/>
    <w:uiPriority w:val="34"/>
    <w:qFormat/>
    <w:rsid w:val="000D3262"/>
    <w:pPr>
      <w:ind w:left="720"/>
      <w:contextualSpacing/>
    </w:pPr>
  </w:style>
  <w:style w:type="character" w:styleId="nfasisintenso">
    <w:name w:val="Intense Emphasis"/>
    <w:basedOn w:val="Fuentedeprrafopredeter"/>
    <w:uiPriority w:val="21"/>
    <w:qFormat/>
    <w:rsid w:val="000D3262"/>
    <w:rPr>
      <w:i/>
      <w:iCs/>
      <w:color w:val="0F4761" w:themeColor="accent1" w:themeShade="BF"/>
    </w:rPr>
  </w:style>
  <w:style w:type="paragraph" w:styleId="Citadestacada">
    <w:name w:val="Intense Quote"/>
    <w:basedOn w:val="Normal"/>
    <w:next w:val="Normal"/>
    <w:link w:val="CitadestacadaCar"/>
    <w:uiPriority w:val="30"/>
    <w:qFormat/>
    <w:rsid w:val="000D3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3262"/>
    <w:rPr>
      <w:i/>
      <w:iCs/>
      <w:color w:val="0F4761" w:themeColor="accent1" w:themeShade="BF"/>
    </w:rPr>
  </w:style>
  <w:style w:type="character" w:styleId="Referenciaintensa">
    <w:name w:val="Intense Reference"/>
    <w:basedOn w:val="Fuentedeprrafopredeter"/>
    <w:uiPriority w:val="32"/>
    <w:qFormat/>
    <w:rsid w:val="000D3262"/>
    <w:rPr>
      <w:b/>
      <w:bCs/>
      <w:smallCaps/>
      <w:color w:val="0F4761" w:themeColor="accent1" w:themeShade="BF"/>
      <w:spacing w:val="5"/>
    </w:rPr>
  </w:style>
  <w:style w:type="table" w:styleId="Tablaconcuadrcula">
    <w:name w:val="Table Grid"/>
    <w:basedOn w:val="Tablanormal"/>
    <w:uiPriority w:val="39"/>
    <w:rsid w:val="000D3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D32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3262"/>
  </w:style>
  <w:style w:type="paragraph" w:styleId="Piedepgina">
    <w:name w:val="footer"/>
    <w:basedOn w:val="Normal"/>
    <w:link w:val="PiedepginaCar"/>
    <w:uiPriority w:val="99"/>
    <w:unhideWhenUsed/>
    <w:rsid w:val="000D32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3262"/>
  </w:style>
  <w:style w:type="paragraph" w:styleId="Sinespaciado">
    <w:name w:val="No Spacing"/>
    <w:link w:val="SinespaciadoCar"/>
    <w:uiPriority w:val="1"/>
    <w:qFormat/>
    <w:rsid w:val="00234948"/>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234948"/>
    <w:rPr>
      <w:rFonts w:eastAsiaTheme="minorEastAsia"/>
      <w:kern w:val="0"/>
      <w:lang w:eastAsia="es-CL"/>
      <w14:ligatures w14:val="none"/>
    </w:rPr>
  </w:style>
  <w:style w:type="paragraph" w:styleId="TtuloTDC">
    <w:name w:val="TOC Heading"/>
    <w:basedOn w:val="Ttulo1"/>
    <w:next w:val="Normal"/>
    <w:uiPriority w:val="39"/>
    <w:unhideWhenUsed/>
    <w:qFormat/>
    <w:rsid w:val="00234948"/>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234948"/>
    <w:pPr>
      <w:spacing w:after="100"/>
    </w:pPr>
  </w:style>
  <w:style w:type="character" w:styleId="Hipervnculo">
    <w:name w:val="Hyperlink"/>
    <w:basedOn w:val="Fuentedeprrafopredeter"/>
    <w:uiPriority w:val="99"/>
    <w:unhideWhenUsed/>
    <w:rsid w:val="00234948"/>
    <w:rPr>
      <w:color w:val="467886" w:themeColor="hyperlink"/>
      <w:u w:val="single"/>
    </w:rPr>
  </w:style>
  <w:style w:type="paragraph" w:styleId="TDC2">
    <w:name w:val="toc 2"/>
    <w:basedOn w:val="Normal"/>
    <w:next w:val="Normal"/>
    <w:autoRedefine/>
    <w:uiPriority w:val="39"/>
    <w:unhideWhenUsed/>
    <w:rsid w:val="009C6F24"/>
    <w:pPr>
      <w:spacing w:after="100"/>
      <w:ind w:left="220"/>
    </w:pPr>
  </w:style>
  <w:style w:type="character" w:customStyle="1" w:styleId="PrrafodelistaCar">
    <w:name w:val="Párrafo de lista Car"/>
    <w:link w:val="Prrafodelista"/>
    <w:uiPriority w:val="34"/>
    <w:rsid w:val="0009683A"/>
  </w:style>
  <w:style w:type="paragraph" w:customStyle="1" w:styleId="TitulosProyecto">
    <w:name w:val="Titulos Proyecto"/>
    <w:basedOn w:val="Normal"/>
    <w:next w:val="Ttulo1"/>
    <w:link w:val="TitulosProyectoCar"/>
    <w:qFormat/>
    <w:rsid w:val="00242C52"/>
    <w:rPr>
      <w:rFonts w:ascii="Arial" w:hAnsi="Arial"/>
      <w:color w:val="156082" w:themeColor="accent1"/>
      <w:sz w:val="28"/>
    </w:rPr>
  </w:style>
  <w:style w:type="character" w:customStyle="1" w:styleId="TitulosProyectoCar">
    <w:name w:val="Titulos Proyecto Car"/>
    <w:basedOn w:val="Fuentedeprrafopredeter"/>
    <w:link w:val="TitulosProyecto"/>
    <w:rsid w:val="00242C52"/>
    <w:rPr>
      <w:rFonts w:ascii="Arial" w:hAnsi="Arial"/>
      <w:color w:val="156082" w:themeColor="accent1"/>
      <w:sz w:val="28"/>
    </w:rPr>
  </w:style>
  <w:style w:type="paragraph" w:customStyle="1" w:styleId="Subtituloproyecto">
    <w:name w:val="Subtitulo proyecto"/>
    <w:basedOn w:val="TitulosProyecto"/>
    <w:link w:val="SubtituloproyectoCar"/>
    <w:qFormat/>
    <w:rsid w:val="002A0241"/>
    <w:rPr>
      <w:sz w:val="26"/>
    </w:rPr>
  </w:style>
  <w:style w:type="character" w:customStyle="1" w:styleId="SubtituloproyectoCar">
    <w:name w:val="Subtitulo proyecto Car"/>
    <w:basedOn w:val="TitulosProyectoCar"/>
    <w:link w:val="Subtituloproyecto"/>
    <w:rsid w:val="002A0241"/>
    <w:rPr>
      <w:rFonts w:ascii="Arial" w:hAnsi="Arial"/>
      <w:color w:val="156082" w:themeColor="accent1"/>
      <w:sz w:val="26"/>
    </w:rPr>
  </w:style>
  <w:style w:type="paragraph" w:customStyle="1" w:styleId="Parrafoproyecto">
    <w:name w:val="Parrafo proyecto"/>
    <w:basedOn w:val="Prrafodelista"/>
    <w:link w:val="ParrafoproyectoCar"/>
    <w:rsid w:val="002A0241"/>
    <w:pPr>
      <w:numPr>
        <w:numId w:val="1"/>
      </w:numPr>
      <w:spacing w:line="360" w:lineRule="auto"/>
      <w:jc w:val="both"/>
    </w:pPr>
    <w:rPr>
      <w:rFonts w:ascii="Arial" w:hAnsi="Arial" w:cs="Arial"/>
      <w:color w:val="000000" w:themeColor="text1"/>
      <w:sz w:val="24"/>
      <w:szCs w:val="24"/>
      <w:lang w:val="es-MX"/>
    </w:rPr>
  </w:style>
  <w:style w:type="character" w:customStyle="1" w:styleId="ParrafoproyectoCar">
    <w:name w:val="Parrafo proyecto Car"/>
    <w:basedOn w:val="PrrafodelistaCar"/>
    <w:link w:val="Parrafoproyecto"/>
    <w:rsid w:val="002A0241"/>
    <w:rPr>
      <w:rFonts w:ascii="Arial" w:hAnsi="Arial" w:cs="Arial"/>
      <w:color w:val="000000" w:themeColor="text1"/>
      <w:sz w:val="24"/>
      <w:szCs w:val="24"/>
      <w:lang w:val="es-MX"/>
    </w:rPr>
  </w:style>
  <w:style w:type="paragraph" w:customStyle="1" w:styleId="ParrafoProyecto0">
    <w:name w:val="Parrafo Proyecto"/>
    <w:basedOn w:val="Normal"/>
    <w:link w:val="ParrafoProyectoCar0"/>
    <w:qFormat/>
    <w:rsid w:val="002A0241"/>
    <w:pPr>
      <w:spacing w:line="360" w:lineRule="auto"/>
      <w:jc w:val="both"/>
    </w:pPr>
    <w:rPr>
      <w:rFonts w:ascii="Arial" w:hAnsi="Arial" w:cs="Arial"/>
      <w:color w:val="000000" w:themeColor="text1"/>
      <w:sz w:val="24"/>
      <w:szCs w:val="24"/>
      <w:lang w:val="es-MX"/>
    </w:rPr>
  </w:style>
  <w:style w:type="character" w:customStyle="1" w:styleId="ParrafoProyectoCar0">
    <w:name w:val="Parrafo Proyecto Car"/>
    <w:basedOn w:val="Fuentedeprrafopredeter"/>
    <w:link w:val="ParrafoProyecto0"/>
    <w:rsid w:val="002A0241"/>
    <w:rPr>
      <w:rFonts w:ascii="Arial" w:hAnsi="Arial" w:cs="Arial"/>
      <w:color w:val="000000" w:themeColor="text1"/>
      <w:sz w:val="24"/>
      <w:szCs w:val="24"/>
      <w:lang w:val="es-MX"/>
    </w:rPr>
  </w:style>
  <w:style w:type="paragraph" w:styleId="Descripcin">
    <w:name w:val="caption"/>
    <w:basedOn w:val="Normal"/>
    <w:next w:val="Normal"/>
    <w:uiPriority w:val="35"/>
    <w:unhideWhenUsed/>
    <w:qFormat/>
    <w:rsid w:val="006A1F3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34F67-3266-49E4-A0E4-52A80D3FB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14</Pages>
  <Words>2309</Words>
  <Characters>12700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David Sandoval Riquelme</dc:creator>
  <cp:keywords/>
  <dc:description/>
  <cp:lastModifiedBy>Jonatan David Sandoval Riquelme</cp:lastModifiedBy>
  <cp:revision>23</cp:revision>
  <dcterms:created xsi:type="dcterms:W3CDTF">2024-11-16T22:04:00Z</dcterms:created>
  <dcterms:modified xsi:type="dcterms:W3CDTF">2024-11-17T16:01:00Z</dcterms:modified>
</cp:coreProperties>
</file>